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939" w:rsidRDefault="0064413F">
      <w:pPr>
        <w:jc w:val="center"/>
        <w:rPr>
          <w:rFonts w:ascii="Century Gothic" w:eastAsia="Century Gothic" w:hAnsi="Century Gothic" w:cs="Century Gothic"/>
          <w:b/>
          <w:sz w:val="20"/>
          <w:szCs w:val="20"/>
          <w:u w:val="single"/>
        </w:rPr>
      </w:pPr>
      <w:r>
        <w:rPr>
          <w:rFonts w:ascii="Century Gothic" w:eastAsia="Century Gothic" w:hAnsi="Century Gothic" w:cs="Century Gothic"/>
          <w:b/>
          <w:sz w:val="20"/>
          <w:szCs w:val="20"/>
          <w:u w:val="single"/>
        </w:rPr>
        <w:t xml:space="preserve">SOFTWARE DEVELOPMENT AGREEMENT </w:t>
      </w:r>
    </w:p>
    <w:p w:rsidR="008E7939" w:rsidRDefault="0064413F">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This </w:t>
      </w:r>
      <w:r>
        <w:rPr>
          <w:rFonts w:ascii="Century Gothic" w:eastAsia="Century Gothic" w:hAnsi="Century Gothic" w:cs="Century Gothic"/>
          <w:b/>
          <w:sz w:val="20"/>
          <w:szCs w:val="20"/>
        </w:rPr>
        <w:t>AGREEMENT</w:t>
      </w:r>
      <w:r>
        <w:rPr>
          <w:rFonts w:ascii="Century Gothic" w:eastAsia="Century Gothic" w:hAnsi="Century Gothic" w:cs="Century Gothic"/>
          <w:sz w:val="20"/>
          <w:szCs w:val="20"/>
        </w:rPr>
        <w:t xml:space="preserve"> is made this </w:t>
      </w:r>
      <w:r>
        <w:rPr>
          <w:rFonts w:ascii="Century Gothic" w:eastAsia="Century Gothic" w:hAnsi="Century Gothic" w:cs="Century Gothic"/>
          <w:sz w:val="20"/>
          <w:szCs w:val="20"/>
          <w:u w:val="single"/>
        </w:rPr>
        <w:t xml:space="preserve">     </w:t>
      </w:r>
      <w:r>
        <w:rPr>
          <w:rFonts w:ascii="Century Gothic" w:eastAsia="Century Gothic" w:hAnsi="Century Gothic" w:cs="Century Gothic"/>
          <w:sz w:val="20"/>
          <w:szCs w:val="20"/>
        </w:rPr>
        <w:t xml:space="preserve"> day of </w:t>
      </w:r>
      <w:r w:rsidR="009B7B03">
        <w:rPr>
          <w:rFonts w:ascii="Century Gothic" w:eastAsia="Century Gothic" w:hAnsi="Century Gothic" w:cs="Century Gothic"/>
          <w:sz w:val="20"/>
          <w:szCs w:val="20"/>
        </w:rPr>
        <w:t>_______________</w:t>
      </w:r>
      <w:r>
        <w:rPr>
          <w:rFonts w:ascii="Century Gothic" w:eastAsia="Century Gothic" w:hAnsi="Century Gothic" w:cs="Century Gothic"/>
          <w:sz w:val="20"/>
          <w:szCs w:val="20"/>
        </w:rPr>
        <w:t>2021</w:t>
      </w:r>
      <w:r w:rsidR="009B7B03">
        <w:rPr>
          <w:rFonts w:ascii="Century Gothic" w:eastAsia="Century Gothic" w:hAnsi="Century Gothic" w:cs="Century Gothic"/>
          <w:sz w:val="20"/>
          <w:szCs w:val="20"/>
        </w:rPr>
        <w:t xml:space="preserve"> </w:t>
      </w:r>
      <w:r>
        <w:rPr>
          <w:rFonts w:ascii="Century Gothic" w:eastAsia="Century Gothic" w:hAnsi="Century Gothic" w:cs="Century Gothic"/>
          <w:sz w:val="20"/>
          <w:szCs w:val="20"/>
        </w:rPr>
        <w:t>(the “</w:t>
      </w:r>
      <w:r w:rsidR="009B7B03">
        <w:rPr>
          <w:rFonts w:ascii="Century Gothic" w:eastAsia="Century Gothic" w:hAnsi="Century Gothic" w:cs="Century Gothic"/>
          <w:b/>
          <w:sz w:val="20"/>
          <w:szCs w:val="20"/>
        </w:rPr>
        <w:t>Commencement</w:t>
      </w:r>
      <w:r>
        <w:rPr>
          <w:rFonts w:ascii="Century Gothic" w:eastAsia="Century Gothic" w:hAnsi="Century Gothic" w:cs="Century Gothic"/>
          <w:b/>
          <w:sz w:val="20"/>
          <w:szCs w:val="20"/>
        </w:rPr>
        <w:t xml:space="preserve"> Date</w:t>
      </w:r>
      <w:r>
        <w:rPr>
          <w:rFonts w:ascii="Century Gothic" w:eastAsia="Century Gothic" w:hAnsi="Century Gothic" w:cs="Century Gothic"/>
          <w:sz w:val="20"/>
          <w:szCs w:val="20"/>
        </w:rPr>
        <w:t>”)</w:t>
      </w:r>
    </w:p>
    <w:p w:rsidR="008E7939" w:rsidRDefault="0064413F">
      <w:pPr>
        <w:rPr>
          <w:rFonts w:ascii="Century Gothic" w:eastAsia="Century Gothic" w:hAnsi="Century Gothic" w:cs="Century Gothic"/>
          <w:sz w:val="20"/>
          <w:szCs w:val="20"/>
        </w:rPr>
      </w:pPr>
      <w:bookmarkStart w:id="0" w:name="_heading=h.gjdgxs" w:colFirst="0" w:colLast="0"/>
      <w:bookmarkEnd w:id="0"/>
      <w:r>
        <w:rPr>
          <w:rFonts w:ascii="Century Gothic" w:eastAsia="Century Gothic" w:hAnsi="Century Gothic" w:cs="Century Gothic"/>
          <w:b/>
          <w:sz w:val="20"/>
          <w:szCs w:val="20"/>
        </w:rPr>
        <w:t>BETWEEN</w:t>
      </w:r>
      <w:r>
        <w:rPr>
          <w:rFonts w:ascii="Century Gothic" w:eastAsia="Century Gothic" w:hAnsi="Century Gothic" w:cs="Century Gothic"/>
          <w:sz w:val="20"/>
          <w:szCs w:val="20"/>
        </w:rPr>
        <w:t xml:space="preserve">  </w:t>
      </w:r>
    </w:p>
    <w:p w:rsidR="008E7939" w:rsidRDefault="0064413F">
      <w:pPr>
        <w:rPr>
          <w:rFonts w:ascii="Century Gothic" w:eastAsia="Century Gothic" w:hAnsi="Century Gothic" w:cs="Century Gothic"/>
          <w:sz w:val="20"/>
          <w:szCs w:val="20"/>
        </w:rPr>
      </w:pPr>
      <w:r>
        <w:rPr>
          <w:rFonts w:ascii="Century Gothic" w:eastAsia="Century Gothic" w:hAnsi="Century Gothic" w:cs="Century Gothic"/>
          <w:b/>
          <w:smallCaps/>
          <w:sz w:val="20"/>
          <w:szCs w:val="20"/>
        </w:rPr>
        <w:t>SUPERFAN LIMITED</w:t>
      </w:r>
      <w:r w:rsidR="00012D08">
        <w:rPr>
          <w:rFonts w:ascii="Century Gothic" w:eastAsia="Century Gothic" w:hAnsi="Century Gothic" w:cs="Century Gothic"/>
          <w:sz w:val="20"/>
          <w:szCs w:val="20"/>
        </w:rPr>
        <w:t>, a Company</w:t>
      </w:r>
      <w:r>
        <w:rPr>
          <w:rFonts w:ascii="Century Gothic" w:eastAsia="Century Gothic" w:hAnsi="Century Gothic" w:cs="Century Gothic"/>
          <w:sz w:val="20"/>
          <w:szCs w:val="20"/>
        </w:rPr>
        <w:t xml:space="preserve"> incorporated under the laws of the Federal Republic of Nigeria </w:t>
      </w:r>
      <w:proofErr w:type="spellStart"/>
      <w:r>
        <w:rPr>
          <w:rFonts w:ascii="Century Gothic" w:eastAsia="Century Gothic" w:hAnsi="Century Gothic" w:cs="Century Gothic"/>
          <w:sz w:val="20"/>
          <w:szCs w:val="20"/>
        </w:rPr>
        <w:t>ith</w:t>
      </w:r>
      <w:proofErr w:type="spellEnd"/>
      <w:r>
        <w:rPr>
          <w:rFonts w:ascii="Century Gothic" w:eastAsia="Century Gothic" w:hAnsi="Century Gothic" w:cs="Century Gothic"/>
          <w:sz w:val="20"/>
          <w:szCs w:val="20"/>
        </w:rPr>
        <w:t xml:space="preserve"> business address at of 730A </w:t>
      </w:r>
      <w:proofErr w:type="spellStart"/>
      <w:r>
        <w:rPr>
          <w:rFonts w:ascii="Century Gothic" w:eastAsia="Century Gothic" w:hAnsi="Century Gothic" w:cs="Century Gothic"/>
          <w:sz w:val="20"/>
          <w:szCs w:val="20"/>
        </w:rPr>
        <w:t>Babatunde</w:t>
      </w:r>
      <w:proofErr w:type="spellEnd"/>
      <w:r>
        <w:rPr>
          <w:rFonts w:ascii="Century Gothic" w:eastAsia="Century Gothic" w:hAnsi="Century Gothic" w:cs="Century Gothic"/>
          <w:sz w:val="20"/>
          <w:szCs w:val="20"/>
        </w:rPr>
        <w:t xml:space="preserve"> </w:t>
      </w:r>
      <w:proofErr w:type="spellStart"/>
      <w:r>
        <w:rPr>
          <w:rFonts w:ascii="Century Gothic" w:eastAsia="Century Gothic" w:hAnsi="Century Gothic" w:cs="Century Gothic"/>
          <w:sz w:val="20"/>
          <w:szCs w:val="20"/>
        </w:rPr>
        <w:t>Atere</w:t>
      </w:r>
      <w:proofErr w:type="spellEnd"/>
      <w:r>
        <w:rPr>
          <w:rFonts w:ascii="Century Gothic" w:eastAsia="Century Gothic" w:hAnsi="Century Gothic" w:cs="Century Gothic"/>
          <w:sz w:val="20"/>
          <w:szCs w:val="20"/>
        </w:rPr>
        <w:t xml:space="preserve"> Street, </w:t>
      </w:r>
      <w:proofErr w:type="spellStart"/>
      <w:r>
        <w:rPr>
          <w:rFonts w:ascii="Century Gothic" w:eastAsia="Century Gothic" w:hAnsi="Century Gothic" w:cs="Century Gothic"/>
          <w:sz w:val="20"/>
          <w:szCs w:val="20"/>
        </w:rPr>
        <w:t>Omole</w:t>
      </w:r>
      <w:proofErr w:type="spellEnd"/>
      <w:r>
        <w:rPr>
          <w:rFonts w:ascii="Century Gothic" w:eastAsia="Century Gothic" w:hAnsi="Century Gothic" w:cs="Century Gothic"/>
          <w:sz w:val="20"/>
          <w:szCs w:val="20"/>
        </w:rPr>
        <w:t xml:space="preserve"> Phase 2, Lagos Nigeria (the “</w:t>
      </w:r>
      <w:r>
        <w:rPr>
          <w:rFonts w:ascii="Century Gothic" w:eastAsia="Century Gothic" w:hAnsi="Century Gothic" w:cs="Century Gothic"/>
          <w:b/>
          <w:sz w:val="20"/>
          <w:szCs w:val="20"/>
        </w:rPr>
        <w:t>Principal</w:t>
      </w:r>
      <w:r>
        <w:rPr>
          <w:rFonts w:ascii="Century Gothic" w:eastAsia="Century Gothic" w:hAnsi="Century Gothic" w:cs="Century Gothic"/>
          <w:sz w:val="20"/>
          <w:szCs w:val="20"/>
        </w:rPr>
        <w:t xml:space="preserve">”) which expression shall include their legal representatives and assignees on one part </w:t>
      </w:r>
    </w:p>
    <w:p w:rsidR="008E7939" w:rsidRDefault="0064413F">
      <w:pPr>
        <w:rPr>
          <w:rFonts w:ascii="Century Gothic" w:eastAsia="Century Gothic" w:hAnsi="Century Gothic" w:cs="Century Gothic"/>
          <w:sz w:val="20"/>
          <w:szCs w:val="20"/>
        </w:rPr>
      </w:pPr>
      <w:r>
        <w:rPr>
          <w:rFonts w:ascii="Century Gothic" w:eastAsia="Century Gothic" w:hAnsi="Century Gothic" w:cs="Century Gothic"/>
          <w:b/>
          <w:sz w:val="20"/>
          <w:szCs w:val="20"/>
        </w:rPr>
        <w:t xml:space="preserve">AND </w:t>
      </w:r>
    </w:p>
    <w:p w:rsidR="008E7939" w:rsidRDefault="0064413F">
      <w:pPr>
        <w:rPr>
          <w:rFonts w:ascii="Century Gothic" w:eastAsia="Century Gothic" w:hAnsi="Century Gothic" w:cs="Century Gothic"/>
          <w:sz w:val="20"/>
          <w:szCs w:val="20"/>
        </w:rPr>
      </w:pPr>
      <w:r>
        <w:rPr>
          <w:rFonts w:ascii="Century Gothic" w:eastAsia="Century Gothic" w:hAnsi="Century Gothic" w:cs="Century Gothic"/>
          <w:b/>
          <w:sz w:val="20"/>
          <w:szCs w:val="20"/>
        </w:rPr>
        <w:t>ADEWUMI ADEBAYO</w:t>
      </w:r>
      <w:r w:rsidR="00012D08">
        <w:rPr>
          <w:rFonts w:ascii="Century Gothic" w:eastAsia="Century Gothic" w:hAnsi="Century Gothic" w:cs="Century Gothic"/>
          <w:b/>
          <w:sz w:val="20"/>
          <w:szCs w:val="20"/>
        </w:rPr>
        <w:t xml:space="preserve"> </w:t>
      </w:r>
      <w:r w:rsidR="00012D08" w:rsidRPr="009B7B03">
        <w:rPr>
          <w:rFonts w:ascii="Century Gothic" w:eastAsia="Century Gothic" w:hAnsi="Century Gothic" w:cs="Century Gothic"/>
          <w:sz w:val="20"/>
          <w:szCs w:val="20"/>
        </w:rPr>
        <w:t xml:space="preserve">of 25 Queen St, </w:t>
      </w:r>
      <w:proofErr w:type="spellStart"/>
      <w:r w:rsidR="00012D08" w:rsidRPr="009B7B03">
        <w:rPr>
          <w:rFonts w:ascii="Century Gothic" w:eastAsia="Century Gothic" w:hAnsi="Century Gothic" w:cs="Century Gothic"/>
          <w:sz w:val="20"/>
          <w:szCs w:val="20"/>
        </w:rPr>
        <w:t>Alagomeji-Yaba</w:t>
      </w:r>
      <w:proofErr w:type="spellEnd"/>
      <w:r w:rsidR="00012D08" w:rsidRPr="009B7B03">
        <w:rPr>
          <w:rFonts w:ascii="Century Gothic" w:eastAsia="Century Gothic" w:hAnsi="Century Gothic" w:cs="Century Gothic"/>
          <w:sz w:val="20"/>
          <w:szCs w:val="20"/>
        </w:rPr>
        <w:t>, Lagos</w:t>
      </w:r>
      <w:ins w:id="1" w:author="Bolu Ojewole" w:date="2021-09-11T21:55:00Z">
        <w:r w:rsidR="00B70C95">
          <w:rPr>
            <w:rFonts w:ascii="Century Gothic" w:eastAsia="Century Gothic" w:hAnsi="Century Gothic" w:cs="Century Gothic"/>
            <w:sz w:val="20"/>
            <w:szCs w:val="20"/>
          </w:rPr>
          <w:t>,</w:t>
        </w:r>
      </w:ins>
      <w:r w:rsidR="00012D08">
        <w:rPr>
          <w:rFonts w:ascii="Century Gothic" w:eastAsia="Century Gothic" w:hAnsi="Century Gothic" w:cs="Century Gothic"/>
          <w:sz w:val="20"/>
          <w:szCs w:val="20"/>
        </w:rPr>
        <w:t>[</w:t>
      </w:r>
      <w:r>
        <w:rPr>
          <w:rFonts w:ascii="Century Gothic" w:eastAsia="Century Gothic" w:hAnsi="Century Gothic" w:cs="Century Gothic"/>
          <w:sz w:val="20"/>
          <w:szCs w:val="20"/>
        </w:rPr>
        <w:t xml:space="preserve">debaryour@gmail.com and phone </w:t>
      </w:r>
      <w:proofErr w:type="gramStart"/>
      <w:r>
        <w:rPr>
          <w:rFonts w:ascii="Century Gothic" w:eastAsia="Century Gothic" w:hAnsi="Century Gothic" w:cs="Century Gothic"/>
          <w:sz w:val="20"/>
          <w:szCs w:val="20"/>
        </w:rPr>
        <w:t>number  +</w:t>
      </w:r>
      <w:proofErr w:type="gramEnd"/>
      <w:r>
        <w:rPr>
          <w:rFonts w:ascii="Century Gothic" w:eastAsia="Century Gothic" w:hAnsi="Century Gothic" w:cs="Century Gothic"/>
          <w:sz w:val="20"/>
          <w:szCs w:val="20"/>
        </w:rPr>
        <w:t>234(908)-155-1546</w:t>
      </w:r>
      <w:r w:rsidR="00012D08">
        <w:rPr>
          <w:rFonts w:ascii="Century Gothic" w:eastAsia="Century Gothic" w:hAnsi="Century Gothic" w:cs="Century Gothic"/>
          <w:sz w:val="20"/>
          <w:szCs w:val="20"/>
        </w:rPr>
        <w:t>]</w:t>
      </w:r>
      <w:r>
        <w:rPr>
          <w:rFonts w:ascii="Century Gothic" w:eastAsia="Century Gothic" w:hAnsi="Century Gothic" w:cs="Century Gothic"/>
          <w:sz w:val="20"/>
          <w:szCs w:val="20"/>
        </w:rPr>
        <w:t xml:space="preserve"> (the “</w:t>
      </w:r>
      <w:r>
        <w:rPr>
          <w:rFonts w:ascii="Century Gothic" w:eastAsia="Century Gothic" w:hAnsi="Century Gothic" w:cs="Century Gothic"/>
          <w:b/>
          <w:sz w:val="20"/>
          <w:szCs w:val="20"/>
        </w:rPr>
        <w:t>Developer</w:t>
      </w:r>
      <w:r>
        <w:rPr>
          <w:rFonts w:ascii="Century Gothic" w:eastAsia="Century Gothic" w:hAnsi="Century Gothic" w:cs="Century Gothic"/>
          <w:sz w:val="20"/>
          <w:szCs w:val="20"/>
        </w:rPr>
        <w:t>”) which expression shall include their legal representatives and assignees on the other part.</w:t>
      </w:r>
    </w:p>
    <w:p w:rsidR="008E7939" w:rsidRDefault="0064413F">
      <w:pPr>
        <w:rPr>
          <w:rFonts w:ascii="Century Gothic" w:eastAsia="Century Gothic" w:hAnsi="Century Gothic" w:cs="Century Gothic"/>
          <w:b/>
          <w:sz w:val="20"/>
          <w:szCs w:val="20"/>
        </w:rPr>
      </w:pPr>
      <w:r>
        <w:rPr>
          <w:rFonts w:ascii="Century Gothic" w:eastAsia="Century Gothic" w:hAnsi="Century Gothic" w:cs="Century Gothic"/>
          <w:b/>
          <w:sz w:val="20"/>
          <w:szCs w:val="20"/>
        </w:rPr>
        <w:t>WHEREAS</w:t>
      </w:r>
    </w:p>
    <w:p w:rsidR="008E7939" w:rsidRDefault="0064413F">
      <w:pPr>
        <w:numPr>
          <w:ilvl w:val="0"/>
          <w:numId w:val="10"/>
        </w:numPr>
        <w:pBdr>
          <w:top w:val="nil"/>
          <w:left w:val="nil"/>
          <w:bottom w:val="nil"/>
          <w:right w:val="nil"/>
          <w:between w:val="nil"/>
        </w:pBdr>
        <w:spacing w:after="0"/>
        <w:rPr>
          <w:rFonts w:ascii="Century Gothic" w:eastAsia="Century Gothic" w:hAnsi="Century Gothic" w:cs="Century Gothic"/>
          <w:sz w:val="20"/>
          <w:szCs w:val="20"/>
        </w:rPr>
      </w:pPr>
      <w:r>
        <w:rPr>
          <w:rFonts w:ascii="Century Gothic" w:eastAsia="Century Gothic" w:hAnsi="Century Gothic" w:cs="Century Gothic"/>
          <w:sz w:val="20"/>
          <w:szCs w:val="20"/>
        </w:rPr>
        <w:t>The Principal is a limited liability company incorporated under the Companies and Allied Matters Act 2020 and is engaged in the business of managing and commercializing, technology, social media solution and digital platforms.</w:t>
      </w:r>
    </w:p>
    <w:p w:rsidR="008E7939" w:rsidRDefault="008E7939">
      <w:pPr>
        <w:pBdr>
          <w:top w:val="nil"/>
          <w:left w:val="nil"/>
          <w:bottom w:val="nil"/>
          <w:right w:val="nil"/>
          <w:between w:val="nil"/>
        </w:pBdr>
        <w:spacing w:after="0"/>
        <w:ind w:left="720"/>
        <w:rPr>
          <w:rFonts w:ascii="Century Gothic" w:eastAsia="Century Gothic" w:hAnsi="Century Gothic" w:cs="Century Gothic"/>
          <w:sz w:val="20"/>
          <w:szCs w:val="20"/>
        </w:rPr>
      </w:pPr>
    </w:p>
    <w:p w:rsidR="008E7939" w:rsidRDefault="0064413F">
      <w:pPr>
        <w:numPr>
          <w:ilvl w:val="0"/>
          <w:numId w:val="10"/>
        </w:numPr>
        <w:pBdr>
          <w:top w:val="nil"/>
          <w:left w:val="nil"/>
          <w:bottom w:val="nil"/>
          <w:right w:val="nil"/>
          <w:between w:val="nil"/>
        </w:pBdr>
        <w:spacing w:after="0"/>
        <w:rPr>
          <w:rFonts w:ascii="Century Gothic" w:eastAsia="Century Gothic" w:hAnsi="Century Gothic" w:cs="Century Gothic"/>
          <w:sz w:val="20"/>
          <w:szCs w:val="20"/>
        </w:rPr>
      </w:pPr>
      <w:r>
        <w:rPr>
          <w:rFonts w:ascii="Century Gothic" w:eastAsia="Century Gothic" w:hAnsi="Century Gothic" w:cs="Century Gothic"/>
          <w:sz w:val="20"/>
          <w:szCs w:val="20"/>
        </w:rPr>
        <w:t>The Developer is engaged in software development and ICT solutions and has represented to the Principal that he has the experience, capability and skill to deploy and deliver the services and deliverables required by the Principal as provided under this Agreement (the “</w:t>
      </w:r>
      <w:r>
        <w:rPr>
          <w:rFonts w:ascii="Century Gothic" w:eastAsia="Century Gothic" w:hAnsi="Century Gothic" w:cs="Century Gothic"/>
          <w:b/>
          <w:sz w:val="20"/>
          <w:szCs w:val="20"/>
        </w:rPr>
        <w:t>Services</w:t>
      </w:r>
      <w:r>
        <w:rPr>
          <w:rFonts w:ascii="Century Gothic" w:eastAsia="Century Gothic" w:hAnsi="Century Gothic" w:cs="Century Gothic"/>
          <w:sz w:val="20"/>
          <w:szCs w:val="20"/>
        </w:rPr>
        <w:t xml:space="preserve">”). </w:t>
      </w:r>
    </w:p>
    <w:p w:rsidR="008E7939" w:rsidRDefault="008E7939">
      <w:pPr>
        <w:pBdr>
          <w:top w:val="nil"/>
          <w:left w:val="nil"/>
          <w:bottom w:val="nil"/>
          <w:right w:val="nil"/>
          <w:between w:val="nil"/>
        </w:pBdr>
        <w:spacing w:after="0"/>
        <w:ind w:left="720"/>
        <w:rPr>
          <w:rFonts w:ascii="Century Gothic" w:eastAsia="Century Gothic" w:hAnsi="Century Gothic" w:cs="Century Gothic"/>
          <w:sz w:val="20"/>
          <w:szCs w:val="20"/>
        </w:rPr>
      </w:pPr>
    </w:p>
    <w:p w:rsidR="008E7939" w:rsidRDefault="0064413F">
      <w:pPr>
        <w:numPr>
          <w:ilvl w:val="0"/>
          <w:numId w:val="10"/>
        </w:numPr>
        <w:pBdr>
          <w:top w:val="nil"/>
          <w:left w:val="nil"/>
          <w:bottom w:val="nil"/>
          <w:right w:val="nil"/>
          <w:between w:val="nil"/>
        </w:pBdr>
        <w:spacing w:after="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The Principal has appointed the Developer and the Developer accepts the appointment to provide the Services for the design, development and implementation of the </w:t>
      </w:r>
      <w:proofErr w:type="spellStart"/>
      <w:r>
        <w:rPr>
          <w:rFonts w:ascii="Century Gothic" w:eastAsia="Century Gothic" w:hAnsi="Century Gothic" w:cs="Century Gothic"/>
          <w:sz w:val="20"/>
          <w:szCs w:val="20"/>
        </w:rPr>
        <w:t>Fanect</w:t>
      </w:r>
      <w:proofErr w:type="spellEnd"/>
      <w:r>
        <w:rPr>
          <w:rFonts w:ascii="Century Gothic" w:eastAsia="Century Gothic" w:hAnsi="Century Gothic" w:cs="Century Gothic"/>
          <w:sz w:val="20"/>
          <w:szCs w:val="20"/>
        </w:rPr>
        <w:t xml:space="preserve"> mobile and web application (the “</w:t>
      </w:r>
      <w:r>
        <w:rPr>
          <w:rFonts w:ascii="Century Gothic" w:eastAsia="Century Gothic" w:hAnsi="Century Gothic" w:cs="Century Gothic"/>
          <w:b/>
          <w:sz w:val="20"/>
          <w:szCs w:val="20"/>
        </w:rPr>
        <w:t>Software</w:t>
      </w:r>
      <w:r>
        <w:rPr>
          <w:rFonts w:ascii="Century Gothic" w:eastAsia="Century Gothic" w:hAnsi="Century Gothic" w:cs="Century Gothic"/>
          <w:sz w:val="20"/>
          <w:szCs w:val="20"/>
        </w:rPr>
        <w:t xml:space="preserve">”) in accordance with the solution requirement and design document   and Specification agreed by the Parties. </w:t>
      </w:r>
    </w:p>
    <w:p w:rsidR="008E7939" w:rsidRDefault="008E7939">
      <w:pPr>
        <w:pBdr>
          <w:top w:val="nil"/>
          <w:left w:val="nil"/>
          <w:bottom w:val="nil"/>
          <w:right w:val="nil"/>
          <w:between w:val="nil"/>
        </w:pBdr>
        <w:spacing w:after="0"/>
        <w:rPr>
          <w:rFonts w:ascii="Century Gothic" w:eastAsia="Century Gothic" w:hAnsi="Century Gothic" w:cs="Century Gothic"/>
          <w:sz w:val="20"/>
          <w:szCs w:val="20"/>
        </w:rPr>
      </w:pPr>
    </w:p>
    <w:p w:rsidR="008E7939" w:rsidRDefault="0064413F" w:rsidP="009B7B03">
      <w:pPr>
        <w:pBdr>
          <w:top w:val="nil"/>
          <w:left w:val="nil"/>
          <w:bottom w:val="nil"/>
          <w:right w:val="nil"/>
          <w:between w:val="nil"/>
        </w:pBdr>
        <w:spacing w:after="0"/>
        <w:jc w:val="both"/>
        <w:rPr>
          <w:rFonts w:ascii="Century Gothic" w:eastAsia="Century Gothic" w:hAnsi="Century Gothic" w:cs="Century Gothic"/>
          <w:sz w:val="20"/>
          <w:szCs w:val="20"/>
        </w:rPr>
      </w:pPr>
      <w:r>
        <w:rPr>
          <w:rFonts w:ascii="Century Gothic" w:eastAsia="Century Gothic" w:hAnsi="Century Gothic" w:cs="Century Gothic"/>
          <w:b/>
          <w:smallCaps/>
          <w:color w:val="000000"/>
          <w:sz w:val="20"/>
          <w:szCs w:val="20"/>
        </w:rPr>
        <w:t>NOW THEREFORE IN CONSIDERATION OF MUTUAL COVENANTS AND PROMISES HEREIN UNDER CONTAINED, BOTH THE DEVELOPER AND THE PRINCIPAL AGREE AS FOLLOW</w:t>
      </w:r>
      <w:r>
        <w:rPr>
          <w:rFonts w:ascii="Century Gothic" w:eastAsia="Century Gothic" w:hAnsi="Century Gothic" w:cs="Century Gothic"/>
          <w:smallCaps/>
          <w:color w:val="000000"/>
          <w:sz w:val="20"/>
          <w:szCs w:val="20"/>
        </w:rPr>
        <w:t>:</w:t>
      </w:r>
    </w:p>
    <w:p w:rsidR="008E7939" w:rsidRDefault="008E7939">
      <w:pPr>
        <w:pBdr>
          <w:top w:val="nil"/>
          <w:left w:val="nil"/>
          <w:bottom w:val="nil"/>
          <w:right w:val="nil"/>
          <w:between w:val="nil"/>
        </w:pBdr>
        <w:spacing w:after="0"/>
        <w:jc w:val="both"/>
        <w:rPr>
          <w:rFonts w:ascii="Century Gothic" w:eastAsia="Century Gothic" w:hAnsi="Century Gothic" w:cs="Century Gothic"/>
          <w:color w:val="000000"/>
          <w:sz w:val="20"/>
          <w:szCs w:val="20"/>
        </w:rPr>
      </w:pPr>
    </w:p>
    <w:p w:rsidR="008E7939" w:rsidRDefault="0064413F">
      <w:pPr>
        <w:numPr>
          <w:ilvl w:val="0"/>
          <w:numId w:val="7"/>
        </w:numPr>
        <w:pBdr>
          <w:top w:val="nil"/>
          <w:left w:val="nil"/>
          <w:bottom w:val="nil"/>
          <w:right w:val="nil"/>
          <w:between w:val="nil"/>
        </w:pBdr>
        <w:spacing w:after="0"/>
        <w:rPr>
          <w:rFonts w:ascii="Century Gothic" w:eastAsia="Century Gothic" w:hAnsi="Century Gothic" w:cs="Century Gothic"/>
          <w:sz w:val="20"/>
          <w:szCs w:val="20"/>
        </w:rPr>
      </w:pPr>
      <w:r>
        <w:rPr>
          <w:rFonts w:ascii="Century Gothic" w:eastAsia="Century Gothic" w:hAnsi="Century Gothic" w:cs="Century Gothic"/>
          <w:b/>
          <w:color w:val="000000"/>
          <w:sz w:val="20"/>
          <w:szCs w:val="20"/>
        </w:rPr>
        <w:t>DEFINITIONS</w:t>
      </w:r>
      <w:r>
        <w:rPr>
          <w:rFonts w:ascii="Century Gothic" w:eastAsia="Century Gothic" w:hAnsi="Century Gothic" w:cs="Century Gothic"/>
          <w:color w:val="000000"/>
          <w:sz w:val="20"/>
          <w:szCs w:val="20"/>
        </w:rPr>
        <w:t xml:space="preserve">: </w:t>
      </w:r>
    </w:p>
    <w:p w:rsidR="008E7939" w:rsidRDefault="008E7939">
      <w:pPr>
        <w:pBdr>
          <w:top w:val="nil"/>
          <w:left w:val="nil"/>
          <w:bottom w:val="nil"/>
          <w:right w:val="nil"/>
          <w:between w:val="nil"/>
        </w:pBdr>
        <w:spacing w:after="0"/>
        <w:ind w:left="720"/>
        <w:rPr>
          <w:rFonts w:ascii="Century Gothic" w:eastAsia="Century Gothic" w:hAnsi="Century Gothic" w:cs="Century Gothic"/>
          <w:sz w:val="20"/>
          <w:szCs w:val="20"/>
        </w:rPr>
      </w:pPr>
    </w:p>
    <w:p w:rsidR="008E7939" w:rsidRDefault="0064413F">
      <w:pPr>
        <w:pBdr>
          <w:top w:val="nil"/>
          <w:left w:val="nil"/>
          <w:bottom w:val="nil"/>
          <w:right w:val="nil"/>
          <w:between w:val="nil"/>
        </w:pBdr>
        <w:spacing w:after="0"/>
        <w:ind w:left="36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In this Agreement, unless the context otherwise requires:-</w:t>
      </w:r>
    </w:p>
    <w:p w:rsidR="008E7939" w:rsidRDefault="008E7939">
      <w:pPr>
        <w:pBdr>
          <w:top w:val="nil"/>
          <w:left w:val="nil"/>
          <w:bottom w:val="nil"/>
          <w:right w:val="nil"/>
          <w:between w:val="nil"/>
        </w:pBdr>
        <w:spacing w:after="0" w:line="240" w:lineRule="auto"/>
        <w:jc w:val="both"/>
        <w:rPr>
          <w:rFonts w:ascii="Century Gothic" w:eastAsia="Century Gothic" w:hAnsi="Century Gothic" w:cs="Century Gothic"/>
          <w:sz w:val="20"/>
          <w:szCs w:val="20"/>
        </w:rPr>
      </w:pPr>
    </w:p>
    <w:p w:rsidR="008E7939" w:rsidRDefault="008E7939">
      <w:pPr>
        <w:pBdr>
          <w:top w:val="nil"/>
          <w:left w:val="nil"/>
          <w:bottom w:val="nil"/>
          <w:right w:val="nil"/>
          <w:between w:val="nil"/>
        </w:pBdr>
        <w:spacing w:after="0"/>
        <w:jc w:val="both"/>
        <w:rPr>
          <w:rFonts w:ascii="Century Gothic" w:eastAsia="Century Gothic" w:hAnsi="Century Gothic" w:cs="Century Gothic"/>
          <w:sz w:val="20"/>
          <w:szCs w:val="20"/>
        </w:rPr>
      </w:pPr>
    </w:p>
    <w:p w:rsidR="008E7939" w:rsidRDefault="0064413F">
      <w:pPr>
        <w:pBdr>
          <w:top w:val="nil"/>
          <w:left w:val="nil"/>
          <w:bottom w:val="nil"/>
          <w:right w:val="nil"/>
          <w:between w:val="nil"/>
        </w:pBdr>
        <w:spacing w:after="0"/>
        <w:ind w:left="720"/>
        <w:rPr>
          <w:rFonts w:ascii="Century Gothic" w:eastAsia="Century Gothic" w:hAnsi="Century Gothic" w:cs="Century Gothic"/>
          <w:sz w:val="20"/>
          <w:szCs w:val="20"/>
        </w:rPr>
      </w:pPr>
      <w:r>
        <w:rPr>
          <w:rFonts w:ascii="Century Gothic" w:eastAsia="Century Gothic" w:hAnsi="Century Gothic" w:cs="Century Gothic"/>
          <w:color w:val="000000"/>
          <w:sz w:val="20"/>
          <w:szCs w:val="20"/>
        </w:rPr>
        <w:t xml:space="preserve">“Confidential Information” means all confidential, proprietary or sensitive information of either Party, whether tangible or intangible, oral or written including any information which may have been disclosed by either Party prior to or after the execution of this Agreement whether disclosed orally or in written or in electronic form. The term Confidential Information shall also include any and all information and/ or data which is obtained/ furnished/ derived, whether in writing, pictorially, in machine readable form, orally or by observation of the representative of the Parties during their visits, including but not limited to; information relating to and or including infrastructure, released or unreleased software or hardware products, the marketing or promotion of products, business plans, practices or policies, trade   secrets, source code, object code, patents, inventions, firmware, </w:t>
      </w:r>
      <w:r>
        <w:rPr>
          <w:rFonts w:ascii="Century Gothic" w:eastAsia="Century Gothic" w:hAnsi="Century Gothic" w:cs="Century Gothic"/>
          <w:color w:val="000000"/>
          <w:sz w:val="20"/>
          <w:szCs w:val="20"/>
        </w:rPr>
        <w:lastRenderedPageBreak/>
        <w:t>designs, formulas, specifications, financial information and projections, numbers, lists of drivers and potential drivers, list of suppliers and potential suppliers, lists of customers and potential customers, architecture, equipment lists, employee lists, management methods, systems, data, applications, business models, materials, know-how, working methods, processes, procedures, technical data, data and statistics, engineering, customer information, market intelligence with regard to customer of either Party, business strategies of either Party, manufacturing techniques, operating techniques, and all manuals, documents, reports, spread sheets, files, market information, computer disks and tapes (whether machine or user readable) and other written or electronic information pertaining thereto. Confidential Information shall also include any copy, abstract, extract, sample, note or module of any Confidential Information;</w:t>
      </w:r>
    </w:p>
    <w:p w:rsidR="008E7939" w:rsidRDefault="008E7939">
      <w:pPr>
        <w:pBdr>
          <w:top w:val="nil"/>
          <w:left w:val="nil"/>
          <w:bottom w:val="nil"/>
          <w:right w:val="nil"/>
          <w:between w:val="nil"/>
        </w:pBdr>
        <w:spacing w:after="0" w:line="240" w:lineRule="auto"/>
        <w:ind w:left="810" w:hanging="823"/>
        <w:rPr>
          <w:rFonts w:ascii="Century Gothic" w:eastAsia="Century Gothic" w:hAnsi="Century Gothic" w:cs="Century Gothic"/>
          <w:color w:val="000000"/>
          <w:sz w:val="20"/>
          <w:szCs w:val="20"/>
        </w:rPr>
      </w:pPr>
    </w:p>
    <w:p w:rsidR="008E7939" w:rsidRDefault="0064413F" w:rsidP="00B70C95">
      <w:pPr>
        <w:pBdr>
          <w:top w:val="nil"/>
          <w:left w:val="nil"/>
          <w:bottom w:val="nil"/>
          <w:right w:val="nil"/>
          <w:between w:val="nil"/>
        </w:pBdr>
        <w:spacing w:after="0" w:line="240" w:lineRule="auto"/>
        <w:ind w:left="720"/>
        <w:jc w:val="both"/>
        <w:rPr>
          <w:rFonts w:ascii="Century Gothic" w:eastAsia="Century Gothic" w:hAnsi="Century Gothic" w:cs="Century Gothic"/>
          <w:sz w:val="20"/>
          <w:szCs w:val="20"/>
        </w:rPr>
      </w:pPr>
      <w:r>
        <w:rPr>
          <w:rFonts w:ascii="Century Gothic" w:eastAsia="Century Gothic" w:hAnsi="Century Gothic" w:cs="Century Gothic"/>
          <w:color w:val="000000"/>
          <w:sz w:val="20"/>
          <w:szCs w:val="20"/>
        </w:rPr>
        <w:t>“D</w:t>
      </w:r>
      <w:r w:rsidR="00CA1FF9">
        <w:rPr>
          <w:rFonts w:ascii="Century Gothic" w:eastAsia="Century Gothic" w:hAnsi="Century Gothic" w:cs="Century Gothic"/>
          <w:color w:val="000000"/>
          <w:sz w:val="20"/>
          <w:szCs w:val="20"/>
        </w:rPr>
        <w:t>elivery Date” means the date of the full acceptance of the Software by the Principal after the completion of the User Acceptance Testing and the resolution of all snags, defects and issues identified</w:t>
      </w:r>
      <w:proofErr w:type="gramStart"/>
      <w:r w:rsidR="00CA1FF9">
        <w:rPr>
          <w:rFonts w:ascii="Century Gothic" w:eastAsia="Century Gothic" w:hAnsi="Century Gothic" w:cs="Century Gothic"/>
          <w:color w:val="000000"/>
          <w:sz w:val="20"/>
          <w:szCs w:val="20"/>
        </w:rPr>
        <w:t>.</w:t>
      </w:r>
      <w:r>
        <w:rPr>
          <w:rFonts w:ascii="Century Gothic" w:eastAsia="Century Gothic" w:hAnsi="Century Gothic" w:cs="Century Gothic"/>
          <w:color w:val="000000"/>
          <w:sz w:val="20"/>
          <w:szCs w:val="20"/>
        </w:rPr>
        <w:t>.</w:t>
      </w:r>
      <w:proofErr w:type="gramEnd"/>
      <w:r>
        <w:rPr>
          <w:rFonts w:ascii="Century Gothic" w:eastAsia="Century Gothic" w:hAnsi="Century Gothic" w:cs="Century Gothic"/>
          <w:b/>
          <w:color w:val="000000"/>
          <w:sz w:val="20"/>
          <w:szCs w:val="20"/>
        </w:rPr>
        <w:t xml:space="preserve"> </w:t>
      </w:r>
    </w:p>
    <w:p w:rsidR="008E7939" w:rsidRDefault="0064413F">
      <w:pPr>
        <w:pBdr>
          <w:top w:val="nil"/>
          <w:left w:val="nil"/>
          <w:bottom w:val="nil"/>
          <w:right w:val="nil"/>
          <w:between w:val="nil"/>
        </w:pBdr>
        <w:tabs>
          <w:tab w:val="left" w:pos="1680"/>
        </w:tabs>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w:t>
      </w:r>
    </w:p>
    <w:p w:rsidR="008E7939" w:rsidRDefault="0064413F">
      <w:pPr>
        <w:spacing w:after="0" w:line="240" w:lineRule="auto"/>
        <w:rPr>
          <w:rFonts w:ascii="Century Gothic" w:eastAsia="Century Gothic" w:hAnsi="Century Gothic" w:cs="Century Gothic"/>
          <w:b/>
          <w:sz w:val="20"/>
          <w:szCs w:val="20"/>
        </w:rPr>
      </w:pPr>
      <w:r>
        <w:rPr>
          <w:rFonts w:ascii="Century Gothic" w:eastAsia="Century Gothic" w:hAnsi="Century Gothic" w:cs="Century Gothic"/>
          <w:sz w:val="20"/>
          <w:szCs w:val="20"/>
        </w:rPr>
        <w:t xml:space="preserve">     </w:t>
      </w:r>
    </w:p>
    <w:p w:rsidR="008E7939" w:rsidRDefault="0064413F">
      <w:pPr>
        <w:pBdr>
          <w:top w:val="nil"/>
          <w:left w:val="nil"/>
          <w:bottom w:val="nil"/>
          <w:right w:val="nil"/>
          <w:between w:val="nil"/>
        </w:pBdr>
        <w:spacing w:after="0" w:line="240" w:lineRule="auto"/>
        <w:ind w:left="720"/>
        <w:jc w:val="both"/>
        <w:rPr>
          <w:rFonts w:ascii="Century Gothic" w:eastAsia="Century Gothic" w:hAnsi="Century Gothic" w:cs="Century Gothic"/>
          <w:sz w:val="20"/>
          <w:szCs w:val="20"/>
        </w:rPr>
      </w:pPr>
      <w:r>
        <w:rPr>
          <w:rFonts w:ascii="Century Gothic" w:eastAsia="Century Gothic" w:hAnsi="Century Gothic" w:cs="Century Gothic"/>
          <w:b/>
          <w:sz w:val="20"/>
          <w:szCs w:val="20"/>
        </w:rPr>
        <w:t>“</w:t>
      </w:r>
      <w:r>
        <w:rPr>
          <w:rFonts w:ascii="Century Gothic" w:eastAsia="Century Gothic" w:hAnsi="Century Gothic" w:cs="Century Gothic"/>
          <w:sz w:val="20"/>
          <w:szCs w:val="20"/>
        </w:rPr>
        <w:t>Intellectual Property Rights</w:t>
      </w:r>
      <w:r>
        <w:rPr>
          <w:rFonts w:ascii="Century Gothic" w:eastAsia="Century Gothic" w:hAnsi="Century Gothic" w:cs="Century Gothic"/>
          <w:b/>
          <w:sz w:val="20"/>
          <w:szCs w:val="20"/>
        </w:rPr>
        <w:t xml:space="preserve">” </w:t>
      </w:r>
      <w:r>
        <w:rPr>
          <w:rFonts w:ascii="Century Gothic" w:eastAsia="Century Gothic" w:hAnsi="Century Gothic" w:cs="Century Gothic"/>
          <w:sz w:val="20"/>
          <w:szCs w:val="20"/>
        </w:rPr>
        <w:t>means all present and future worldwide patents, trademarks, service marks, trade names, good will, registered designs, design rights, database rights, copyrights, inventions, rights in computer software and other forms of intellectual or industrial property and all registrations, applications, renewals, extensions, combinations, divisions, or reissues of the foregoing.</w:t>
      </w:r>
    </w:p>
    <w:p w:rsidR="008E7939" w:rsidRDefault="0064413F">
      <w:pPr>
        <w:pBdr>
          <w:top w:val="nil"/>
          <w:left w:val="nil"/>
          <w:bottom w:val="nil"/>
          <w:right w:val="nil"/>
          <w:between w:val="nil"/>
        </w:pBdr>
        <w:tabs>
          <w:tab w:val="left" w:pos="1430"/>
        </w:tabs>
        <w:spacing w:after="0"/>
        <w:ind w:left="810" w:hanging="823"/>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w:t>
      </w:r>
      <w:r>
        <w:rPr>
          <w:rFonts w:ascii="Century Gothic" w:eastAsia="Century Gothic" w:hAnsi="Century Gothic" w:cs="Century Gothic"/>
          <w:sz w:val="20"/>
          <w:szCs w:val="20"/>
        </w:rPr>
        <w:tab/>
      </w:r>
    </w:p>
    <w:p w:rsidR="008E7939" w:rsidRDefault="0064413F">
      <w:pPr>
        <w:pBdr>
          <w:top w:val="nil"/>
          <w:left w:val="nil"/>
          <w:bottom w:val="nil"/>
          <w:right w:val="nil"/>
          <w:between w:val="nil"/>
        </w:pBdr>
        <w:spacing w:after="0" w:line="240" w:lineRule="auto"/>
        <w:ind w:left="810"/>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“Specification” means and includes the </w:t>
      </w:r>
      <w:r w:rsidR="009B7B03">
        <w:rPr>
          <w:rFonts w:ascii="Century Gothic" w:eastAsia="Century Gothic" w:hAnsi="Century Gothic" w:cs="Century Gothic"/>
          <w:sz w:val="20"/>
          <w:szCs w:val="20"/>
        </w:rPr>
        <w:t xml:space="preserve">functional requirements, wireframe design, scope document and </w:t>
      </w:r>
      <w:r>
        <w:rPr>
          <w:rFonts w:ascii="Century Gothic" w:eastAsia="Century Gothic" w:hAnsi="Century Gothic" w:cs="Century Gothic"/>
          <w:sz w:val="20"/>
          <w:szCs w:val="20"/>
        </w:rPr>
        <w:t xml:space="preserve">relevant technical requirements </w:t>
      </w:r>
      <w:r w:rsidR="009B7B03">
        <w:rPr>
          <w:rFonts w:ascii="Century Gothic" w:eastAsia="Century Gothic" w:hAnsi="Century Gothic" w:cs="Century Gothic"/>
          <w:sz w:val="20"/>
          <w:szCs w:val="20"/>
        </w:rPr>
        <w:t>relating to the Scope of Services</w:t>
      </w:r>
      <w:r>
        <w:rPr>
          <w:rFonts w:ascii="Century Gothic" w:eastAsia="Century Gothic" w:hAnsi="Century Gothic" w:cs="Century Gothic"/>
          <w:sz w:val="20"/>
          <w:szCs w:val="20"/>
        </w:rPr>
        <w:t xml:space="preserve"> and other technical documents signed off by the Principal. </w:t>
      </w:r>
    </w:p>
    <w:p w:rsidR="008E7939" w:rsidRDefault="008E7939">
      <w:pPr>
        <w:pBdr>
          <w:top w:val="nil"/>
          <w:left w:val="nil"/>
          <w:bottom w:val="nil"/>
          <w:right w:val="nil"/>
          <w:between w:val="nil"/>
        </w:pBdr>
        <w:spacing w:after="0"/>
        <w:ind w:left="810" w:hanging="823"/>
        <w:jc w:val="both"/>
        <w:rPr>
          <w:rFonts w:ascii="Century Gothic" w:eastAsia="Century Gothic" w:hAnsi="Century Gothic" w:cs="Century Gothic"/>
          <w:sz w:val="20"/>
          <w:szCs w:val="20"/>
        </w:rPr>
      </w:pPr>
    </w:p>
    <w:p w:rsidR="009B7B03" w:rsidRPr="00B70C95" w:rsidRDefault="009B7B03" w:rsidP="00B70C95">
      <w:pPr>
        <w:ind w:left="720"/>
        <w:rPr>
          <w:rFonts w:ascii="Century Gothic" w:eastAsia="Century Gothic" w:hAnsi="Century Gothic" w:cs="Century Gothic"/>
          <w:color w:val="000000"/>
          <w:sz w:val="20"/>
          <w:szCs w:val="20"/>
        </w:rPr>
      </w:pPr>
      <w:r w:rsidRPr="00B70C95">
        <w:rPr>
          <w:rFonts w:ascii="Century Gothic" w:eastAsia="Century Gothic" w:hAnsi="Century Gothic" w:cs="Century Gothic"/>
          <w:color w:val="000000"/>
          <w:sz w:val="20"/>
          <w:szCs w:val="20"/>
        </w:rPr>
        <w:t xml:space="preserve">“Services” means and include, </w:t>
      </w:r>
      <w:r>
        <w:rPr>
          <w:rFonts w:ascii="Century Gothic" w:eastAsia="Century Gothic" w:hAnsi="Century Gothic" w:cs="Century Gothic"/>
          <w:color w:val="000000"/>
          <w:sz w:val="20"/>
          <w:szCs w:val="20"/>
        </w:rPr>
        <w:t>the scope of services outlined in Schedule 1 to this Agreement for the development of the Software in accordance with the Specification and within the timeline agreed by the Parties.</w:t>
      </w:r>
      <w:r w:rsidRPr="00B70C95">
        <w:rPr>
          <w:rFonts w:ascii="Century Gothic" w:eastAsia="Century Gothic" w:hAnsi="Century Gothic" w:cs="Century Gothic"/>
          <w:color w:val="000000"/>
          <w:sz w:val="20"/>
          <w:szCs w:val="20"/>
        </w:rPr>
        <w:t xml:space="preserve"> </w:t>
      </w:r>
    </w:p>
    <w:p w:rsidR="009B7B03" w:rsidRDefault="009B7B03" w:rsidP="00B70C95">
      <w:pPr>
        <w:pBdr>
          <w:top w:val="nil"/>
          <w:left w:val="nil"/>
          <w:bottom w:val="nil"/>
          <w:right w:val="nil"/>
          <w:between w:val="nil"/>
        </w:pBdr>
        <w:spacing w:after="0" w:line="240" w:lineRule="auto"/>
        <w:ind w:left="810"/>
        <w:jc w:val="both"/>
        <w:rPr>
          <w:rFonts w:ascii="Century Gothic" w:eastAsia="Century Gothic" w:hAnsi="Century Gothic" w:cs="Century Gothic"/>
          <w:color w:val="000000"/>
          <w:sz w:val="20"/>
          <w:szCs w:val="20"/>
        </w:rPr>
      </w:pPr>
    </w:p>
    <w:p w:rsidR="008E7939" w:rsidRDefault="0064413F">
      <w:pPr>
        <w:numPr>
          <w:ilvl w:val="1"/>
          <w:numId w:val="4"/>
        </w:numPr>
        <w:pBdr>
          <w:top w:val="nil"/>
          <w:left w:val="nil"/>
          <w:bottom w:val="nil"/>
          <w:right w:val="nil"/>
          <w:between w:val="nil"/>
        </w:pBdr>
        <w:spacing w:after="0" w:line="240" w:lineRule="auto"/>
        <w:ind w:left="810" w:hanging="823"/>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“Software” means </w:t>
      </w:r>
      <w:r w:rsidR="0063784D">
        <w:rPr>
          <w:rFonts w:ascii="Century Gothic" w:eastAsia="Century Gothic" w:hAnsi="Century Gothic" w:cs="Century Gothic"/>
          <w:color w:val="000000"/>
          <w:sz w:val="20"/>
          <w:szCs w:val="20"/>
        </w:rPr>
        <w:t xml:space="preserve">as defined in recital 3 above </w:t>
      </w:r>
      <w:r>
        <w:rPr>
          <w:rFonts w:ascii="Century Gothic" w:eastAsia="Century Gothic" w:hAnsi="Century Gothic" w:cs="Century Gothic"/>
          <w:color w:val="000000"/>
          <w:sz w:val="20"/>
          <w:szCs w:val="20"/>
        </w:rPr>
        <w:t>and include, but not limited to, software program</w:t>
      </w:r>
      <w:r w:rsidR="0063784D">
        <w:rPr>
          <w:rFonts w:ascii="Century Gothic" w:eastAsia="Century Gothic" w:hAnsi="Century Gothic" w:cs="Century Gothic"/>
          <w:color w:val="000000"/>
          <w:sz w:val="20"/>
          <w:szCs w:val="20"/>
        </w:rPr>
        <w:t>, mobile application</w:t>
      </w:r>
      <w:r>
        <w:rPr>
          <w:rFonts w:ascii="Century Gothic" w:eastAsia="Century Gothic" w:hAnsi="Century Gothic" w:cs="Century Gothic"/>
          <w:color w:val="000000"/>
          <w:sz w:val="20"/>
          <w:szCs w:val="20"/>
        </w:rPr>
        <w:t xml:space="preserve"> to be developed by the Developer pursuant to this Agreement in accordance with the </w:t>
      </w:r>
      <w:proofErr w:type="gramStart"/>
      <w:r>
        <w:rPr>
          <w:rFonts w:ascii="Century Gothic" w:eastAsia="Century Gothic" w:hAnsi="Century Gothic" w:cs="Century Gothic"/>
          <w:color w:val="000000"/>
          <w:sz w:val="20"/>
          <w:szCs w:val="20"/>
        </w:rPr>
        <w:t>Specifications</w:t>
      </w:r>
      <w:r w:rsidR="009B7B03">
        <w:rPr>
          <w:rFonts w:ascii="Century Gothic" w:eastAsia="Century Gothic" w:hAnsi="Century Gothic" w:cs="Century Gothic"/>
          <w:color w:val="000000"/>
          <w:sz w:val="20"/>
          <w:szCs w:val="20"/>
        </w:rPr>
        <w:t>.</w:t>
      </w:r>
      <w:r>
        <w:rPr>
          <w:rFonts w:ascii="Century Gothic" w:eastAsia="Century Gothic" w:hAnsi="Century Gothic" w:cs="Century Gothic"/>
          <w:color w:val="000000"/>
          <w:sz w:val="20"/>
          <w:szCs w:val="20"/>
        </w:rPr>
        <w:t>;</w:t>
      </w:r>
      <w:proofErr w:type="gramEnd"/>
    </w:p>
    <w:p w:rsidR="008E7939" w:rsidRDefault="008E7939">
      <w:pPr>
        <w:spacing w:after="0" w:line="240" w:lineRule="auto"/>
        <w:ind w:left="810" w:hanging="823"/>
        <w:rPr>
          <w:rFonts w:ascii="Century Gothic" w:eastAsia="Century Gothic" w:hAnsi="Century Gothic" w:cs="Century Gothic"/>
          <w:color w:val="000000"/>
          <w:sz w:val="20"/>
          <w:szCs w:val="20"/>
        </w:rPr>
      </w:pPr>
    </w:p>
    <w:p w:rsidR="008E7939" w:rsidRDefault="0064413F">
      <w:pPr>
        <w:numPr>
          <w:ilvl w:val="1"/>
          <w:numId w:val="4"/>
        </w:numPr>
        <w:pBdr>
          <w:top w:val="nil"/>
          <w:left w:val="nil"/>
          <w:bottom w:val="nil"/>
          <w:right w:val="nil"/>
          <w:between w:val="nil"/>
        </w:pBdr>
        <w:spacing w:after="0" w:line="240" w:lineRule="auto"/>
        <w:ind w:left="810" w:hanging="823"/>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“Term” means </w:t>
      </w:r>
      <w:r w:rsidR="00FF1650">
        <w:rPr>
          <w:rFonts w:ascii="Century Gothic" w:eastAsia="Century Gothic" w:hAnsi="Century Gothic" w:cs="Century Gothic"/>
          <w:color w:val="000000"/>
          <w:sz w:val="20"/>
          <w:szCs w:val="20"/>
        </w:rPr>
        <w:t>the Commencement Date for design and implementation of the Software to the end of the Post Delivery Support Period</w:t>
      </w:r>
      <w:r>
        <w:rPr>
          <w:rFonts w:ascii="Century Gothic" w:eastAsia="Century Gothic" w:hAnsi="Century Gothic" w:cs="Century Gothic"/>
          <w:color w:val="000000"/>
          <w:sz w:val="20"/>
          <w:szCs w:val="20"/>
        </w:rPr>
        <w:t>. </w:t>
      </w:r>
    </w:p>
    <w:p w:rsidR="008E7939" w:rsidRDefault="008E7939">
      <w:pPr>
        <w:pBdr>
          <w:top w:val="nil"/>
          <w:left w:val="nil"/>
          <w:bottom w:val="nil"/>
          <w:right w:val="nil"/>
          <w:between w:val="nil"/>
        </w:pBdr>
        <w:spacing w:after="0"/>
        <w:ind w:left="567"/>
        <w:jc w:val="both"/>
        <w:rPr>
          <w:rFonts w:ascii="Century Gothic" w:eastAsia="Century Gothic" w:hAnsi="Century Gothic" w:cs="Century Gothic"/>
          <w:color w:val="000000"/>
          <w:sz w:val="20"/>
          <w:szCs w:val="20"/>
        </w:rPr>
      </w:pPr>
    </w:p>
    <w:p w:rsidR="008E7939" w:rsidRDefault="0064413F">
      <w:pPr>
        <w:numPr>
          <w:ilvl w:val="0"/>
          <w:numId w:val="7"/>
        </w:numPr>
        <w:pBdr>
          <w:top w:val="nil"/>
          <w:left w:val="nil"/>
          <w:bottom w:val="nil"/>
          <w:right w:val="nil"/>
          <w:between w:val="nil"/>
        </w:pBdr>
        <w:spacing w:after="0"/>
        <w:rPr>
          <w:rFonts w:ascii="Century Gothic" w:eastAsia="Century Gothic" w:hAnsi="Century Gothic" w:cs="Century Gothic"/>
          <w:sz w:val="20"/>
          <w:szCs w:val="20"/>
        </w:rPr>
      </w:pPr>
      <w:r>
        <w:rPr>
          <w:rFonts w:ascii="Century Gothic" w:eastAsia="Century Gothic" w:hAnsi="Century Gothic" w:cs="Century Gothic"/>
          <w:b/>
          <w:color w:val="000000"/>
          <w:sz w:val="20"/>
          <w:szCs w:val="20"/>
        </w:rPr>
        <w:t>INTERPRETATION</w:t>
      </w:r>
      <w:r>
        <w:rPr>
          <w:rFonts w:ascii="Century Gothic" w:eastAsia="Century Gothic" w:hAnsi="Century Gothic" w:cs="Century Gothic"/>
          <w:color w:val="000000"/>
          <w:sz w:val="20"/>
          <w:szCs w:val="20"/>
        </w:rPr>
        <w:t>: In this Agreement unless the context otherwise requires: -</w:t>
      </w:r>
    </w:p>
    <w:p w:rsidR="008E7939" w:rsidRDefault="008E7939">
      <w:pPr>
        <w:pBdr>
          <w:top w:val="nil"/>
          <w:left w:val="nil"/>
          <w:bottom w:val="nil"/>
          <w:right w:val="nil"/>
          <w:between w:val="nil"/>
        </w:pBdr>
        <w:spacing w:after="0" w:line="240" w:lineRule="auto"/>
        <w:ind w:left="283"/>
        <w:jc w:val="both"/>
        <w:rPr>
          <w:rFonts w:ascii="Century Gothic" w:eastAsia="Century Gothic" w:hAnsi="Century Gothic" w:cs="Century Gothic"/>
          <w:color w:val="000000"/>
          <w:sz w:val="20"/>
          <w:szCs w:val="20"/>
        </w:rPr>
      </w:pPr>
    </w:p>
    <w:p w:rsidR="008E7939" w:rsidRDefault="0064413F">
      <w:pPr>
        <w:numPr>
          <w:ilvl w:val="1"/>
          <w:numId w:val="2"/>
        </w:numPr>
        <w:pBdr>
          <w:top w:val="nil"/>
          <w:left w:val="nil"/>
          <w:bottom w:val="nil"/>
          <w:right w:val="nil"/>
          <w:between w:val="nil"/>
        </w:pBdr>
        <w:spacing w:after="0" w:line="240" w:lineRule="auto"/>
        <w:jc w:val="both"/>
        <w:rPr>
          <w:rFonts w:ascii="Century Gothic" w:eastAsia="Century Gothic" w:hAnsi="Century Gothic" w:cs="Century Gothic"/>
          <w:sz w:val="20"/>
          <w:szCs w:val="20"/>
        </w:rPr>
      </w:pPr>
      <w:r>
        <w:rPr>
          <w:rFonts w:ascii="Century Gothic" w:eastAsia="Century Gothic" w:hAnsi="Century Gothic" w:cs="Century Gothic"/>
          <w:color w:val="000000"/>
          <w:sz w:val="20"/>
          <w:szCs w:val="20"/>
        </w:rPr>
        <w:t>a reference to this Agreement or another instrument includes any variation or replacement of this Agreement or that instrument and includes all Schedules attached to this Agreement, any new Schedules, annexure and exhibits to this Agreement or that instrument;</w:t>
      </w:r>
    </w:p>
    <w:p w:rsidR="008E7939" w:rsidRDefault="008E7939">
      <w:pPr>
        <w:pBdr>
          <w:top w:val="nil"/>
          <w:left w:val="nil"/>
          <w:bottom w:val="nil"/>
          <w:right w:val="nil"/>
          <w:between w:val="nil"/>
        </w:pBdr>
        <w:spacing w:after="0"/>
        <w:ind w:left="567"/>
        <w:jc w:val="both"/>
        <w:rPr>
          <w:rFonts w:ascii="Century Gothic" w:eastAsia="Century Gothic" w:hAnsi="Century Gothic" w:cs="Century Gothic"/>
          <w:color w:val="000000"/>
          <w:sz w:val="20"/>
          <w:szCs w:val="20"/>
        </w:rPr>
      </w:pPr>
    </w:p>
    <w:p w:rsidR="008E7939" w:rsidRDefault="0064413F">
      <w:pPr>
        <w:numPr>
          <w:ilvl w:val="1"/>
          <w:numId w:val="2"/>
        </w:numPr>
        <w:pBdr>
          <w:top w:val="nil"/>
          <w:left w:val="nil"/>
          <w:bottom w:val="nil"/>
          <w:right w:val="nil"/>
          <w:between w:val="nil"/>
        </w:pBdr>
        <w:spacing w:after="0" w:line="240" w:lineRule="auto"/>
        <w:jc w:val="both"/>
        <w:rPr>
          <w:rFonts w:ascii="Century Gothic" w:eastAsia="Century Gothic" w:hAnsi="Century Gothic" w:cs="Century Gothic"/>
          <w:sz w:val="20"/>
          <w:szCs w:val="20"/>
        </w:rPr>
      </w:pPr>
      <w:r>
        <w:rPr>
          <w:rFonts w:ascii="Century Gothic" w:eastAsia="Century Gothic" w:hAnsi="Century Gothic" w:cs="Century Gothic"/>
          <w:color w:val="000000"/>
          <w:sz w:val="20"/>
          <w:szCs w:val="20"/>
        </w:rPr>
        <w:t>a reference to a statute, ordinance, code or other law includes regulations and other instruments made under it an consolidations, amendments, re-enactments or replacements of any of them;</w:t>
      </w:r>
    </w:p>
    <w:p w:rsidR="008E7939" w:rsidRDefault="008E7939">
      <w:pPr>
        <w:pBdr>
          <w:top w:val="nil"/>
          <w:left w:val="nil"/>
          <w:bottom w:val="nil"/>
          <w:right w:val="nil"/>
          <w:between w:val="nil"/>
        </w:pBdr>
        <w:spacing w:after="0" w:line="240" w:lineRule="auto"/>
        <w:ind w:left="720" w:hanging="720"/>
        <w:rPr>
          <w:rFonts w:ascii="Century Gothic" w:eastAsia="Century Gothic" w:hAnsi="Century Gothic" w:cs="Century Gothic"/>
          <w:color w:val="000000"/>
          <w:sz w:val="20"/>
          <w:szCs w:val="20"/>
        </w:rPr>
      </w:pPr>
    </w:p>
    <w:p w:rsidR="008E7939" w:rsidRDefault="0064413F">
      <w:pPr>
        <w:numPr>
          <w:ilvl w:val="1"/>
          <w:numId w:val="2"/>
        </w:numPr>
        <w:pBdr>
          <w:top w:val="nil"/>
          <w:left w:val="nil"/>
          <w:bottom w:val="nil"/>
          <w:right w:val="nil"/>
          <w:between w:val="nil"/>
        </w:pBdr>
        <w:spacing w:after="0" w:line="240" w:lineRule="auto"/>
        <w:jc w:val="both"/>
        <w:rPr>
          <w:rFonts w:ascii="Century Gothic" w:eastAsia="Century Gothic" w:hAnsi="Century Gothic" w:cs="Century Gothic"/>
          <w:sz w:val="20"/>
          <w:szCs w:val="20"/>
        </w:rPr>
      </w:pPr>
      <w:r>
        <w:rPr>
          <w:rFonts w:ascii="Century Gothic" w:eastAsia="Century Gothic" w:hAnsi="Century Gothic" w:cs="Century Gothic"/>
          <w:color w:val="000000"/>
          <w:sz w:val="20"/>
          <w:szCs w:val="20"/>
        </w:rPr>
        <w:t>the singular includes the plural and vice versa, words including one gender include other genders;</w:t>
      </w:r>
    </w:p>
    <w:p w:rsidR="008E7939" w:rsidRDefault="008E7939">
      <w:pPr>
        <w:pBdr>
          <w:top w:val="nil"/>
          <w:left w:val="nil"/>
          <w:bottom w:val="nil"/>
          <w:right w:val="nil"/>
          <w:between w:val="nil"/>
        </w:pBdr>
        <w:spacing w:after="0"/>
        <w:ind w:left="810"/>
        <w:jc w:val="both"/>
        <w:rPr>
          <w:rFonts w:ascii="Century Gothic" w:eastAsia="Century Gothic" w:hAnsi="Century Gothic" w:cs="Century Gothic"/>
          <w:color w:val="000000"/>
          <w:sz w:val="20"/>
          <w:szCs w:val="20"/>
        </w:rPr>
      </w:pPr>
    </w:p>
    <w:p w:rsidR="008E7939" w:rsidRDefault="0064413F">
      <w:pPr>
        <w:numPr>
          <w:ilvl w:val="1"/>
          <w:numId w:val="2"/>
        </w:numPr>
        <w:pBdr>
          <w:top w:val="nil"/>
          <w:left w:val="nil"/>
          <w:bottom w:val="nil"/>
          <w:right w:val="nil"/>
          <w:between w:val="nil"/>
        </w:pBdr>
        <w:spacing w:after="0" w:line="240" w:lineRule="auto"/>
        <w:jc w:val="both"/>
        <w:rPr>
          <w:rFonts w:ascii="Century Gothic" w:eastAsia="Century Gothic" w:hAnsi="Century Gothic" w:cs="Century Gothic"/>
          <w:sz w:val="20"/>
          <w:szCs w:val="20"/>
        </w:rPr>
      </w:pPr>
      <w:r>
        <w:rPr>
          <w:rFonts w:ascii="Century Gothic" w:eastAsia="Century Gothic" w:hAnsi="Century Gothic" w:cs="Century Gothic"/>
          <w:color w:val="000000"/>
          <w:sz w:val="20"/>
          <w:szCs w:val="20"/>
        </w:rPr>
        <w:lastRenderedPageBreak/>
        <w:t>a reference to a person includes a reference to the person’s executors, administrators, successors, substitutes (including, without limitation, persons taking by novation) transferees and permitted assigns;</w:t>
      </w:r>
    </w:p>
    <w:p w:rsidR="008E7939" w:rsidRDefault="008E7939">
      <w:pPr>
        <w:pBdr>
          <w:top w:val="nil"/>
          <w:left w:val="nil"/>
          <w:bottom w:val="nil"/>
          <w:right w:val="nil"/>
          <w:between w:val="nil"/>
        </w:pBdr>
        <w:spacing w:after="0"/>
        <w:ind w:left="810"/>
        <w:jc w:val="both"/>
        <w:rPr>
          <w:rFonts w:ascii="Century Gothic" w:eastAsia="Century Gothic" w:hAnsi="Century Gothic" w:cs="Century Gothic"/>
          <w:color w:val="000000"/>
          <w:sz w:val="20"/>
          <w:szCs w:val="20"/>
        </w:rPr>
      </w:pPr>
    </w:p>
    <w:p w:rsidR="008E7939" w:rsidRDefault="0064413F">
      <w:pPr>
        <w:numPr>
          <w:ilvl w:val="1"/>
          <w:numId w:val="2"/>
        </w:numPr>
        <w:pBdr>
          <w:top w:val="nil"/>
          <w:left w:val="nil"/>
          <w:bottom w:val="nil"/>
          <w:right w:val="nil"/>
          <w:between w:val="nil"/>
        </w:pBdr>
        <w:spacing w:after="0" w:line="240" w:lineRule="auto"/>
        <w:jc w:val="both"/>
        <w:rPr>
          <w:rFonts w:ascii="Century Gothic" w:eastAsia="Century Gothic" w:hAnsi="Century Gothic" w:cs="Century Gothic"/>
          <w:sz w:val="20"/>
          <w:szCs w:val="20"/>
        </w:rPr>
      </w:pPr>
      <w:r>
        <w:rPr>
          <w:rFonts w:ascii="Century Gothic" w:eastAsia="Century Gothic" w:hAnsi="Century Gothic" w:cs="Century Gothic"/>
          <w:color w:val="000000"/>
          <w:sz w:val="20"/>
          <w:szCs w:val="20"/>
        </w:rPr>
        <w:t>heading and marginal notes have been inserted for guidance only and do not form part of the context;</w:t>
      </w:r>
    </w:p>
    <w:p w:rsidR="008E7939" w:rsidRDefault="008E7939">
      <w:pPr>
        <w:pBdr>
          <w:top w:val="nil"/>
          <w:left w:val="nil"/>
          <w:bottom w:val="nil"/>
          <w:right w:val="nil"/>
          <w:between w:val="nil"/>
        </w:pBdr>
        <w:spacing w:after="0"/>
        <w:ind w:left="810"/>
        <w:jc w:val="both"/>
        <w:rPr>
          <w:rFonts w:ascii="Century Gothic" w:eastAsia="Century Gothic" w:hAnsi="Century Gothic" w:cs="Century Gothic"/>
          <w:color w:val="000000"/>
          <w:sz w:val="20"/>
          <w:szCs w:val="20"/>
        </w:rPr>
      </w:pPr>
    </w:p>
    <w:p w:rsidR="008E7939" w:rsidRDefault="0064413F">
      <w:pPr>
        <w:numPr>
          <w:ilvl w:val="1"/>
          <w:numId w:val="2"/>
        </w:numPr>
        <w:pBdr>
          <w:top w:val="nil"/>
          <w:left w:val="nil"/>
          <w:bottom w:val="nil"/>
          <w:right w:val="nil"/>
          <w:between w:val="nil"/>
        </w:pBdr>
        <w:spacing w:after="0" w:line="240" w:lineRule="auto"/>
        <w:jc w:val="both"/>
        <w:rPr>
          <w:rFonts w:ascii="Century Gothic" w:eastAsia="Century Gothic" w:hAnsi="Century Gothic" w:cs="Century Gothic"/>
          <w:sz w:val="20"/>
          <w:szCs w:val="20"/>
        </w:rPr>
      </w:pPr>
      <w:r>
        <w:rPr>
          <w:rFonts w:ascii="Century Gothic" w:eastAsia="Century Gothic" w:hAnsi="Century Gothic" w:cs="Century Gothic"/>
          <w:color w:val="000000"/>
          <w:sz w:val="20"/>
          <w:szCs w:val="20"/>
        </w:rPr>
        <w:t>a reference to a thing (including, without limitation, any amount) is a reference to the whole or any part of that thing and a reference to a group of persons is a reference to any two or more of them collectively and to each of them individually;</w:t>
      </w:r>
    </w:p>
    <w:p w:rsidR="008E7939" w:rsidRDefault="008E7939">
      <w:pPr>
        <w:pBdr>
          <w:top w:val="nil"/>
          <w:left w:val="nil"/>
          <w:bottom w:val="nil"/>
          <w:right w:val="nil"/>
          <w:between w:val="nil"/>
        </w:pBdr>
        <w:spacing w:after="0"/>
        <w:ind w:left="810"/>
        <w:jc w:val="both"/>
        <w:rPr>
          <w:rFonts w:ascii="Century Gothic" w:eastAsia="Century Gothic" w:hAnsi="Century Gothic" w:cs="Century Gothic"/>
          <w:color w:val="000000"/>
          <w:sz w:val="20"/>
          <w:szCs w:val="20"/>
        </w:rPr>
      </w:pPr>
    </w:p>
    <w:p w:rsidR="008E7939" w:rsidRDefault="0064413F">
      <w:pPr>
        <w:numPr>
          <w:ilvl w:val="1"/>
          <w:numId w:val="2"/>
        </w:numPr>
        <w:pBdr>
          <w:top w:val="nil"/>
          <w:left w:val="nil"/>
          <w:bottom w:val="nil"/>
          <w:right w:val="nil"/>
          <w:between w:val="nil"/>
        </w:pBdr>
        <w:spacing w:after="0" w:line="240" w:lineRule="auto"/>
        <w:jc w:val="both"/>
        <w:rPr>
          <w:rFonts w:ascii="Century Gothic" w:eastAsia="Century Gothic" w:hAnsi="Century Gothic" w:cs="Century Gothic"/>
          <w:sz w:val="20"/>
          <w:szCs w:val="20"/>
        </w:rPr>
      </w:pPr>
      <w:r>
        <w:rPr>
          <w:rFonts w:ascii="Century Gothic" w:eastAsia="Century Gothic" w:hAnsi="Century Gothic" w:cs="Century Gothic"/>
          <w:color w:val="000000"/>
          <w:sz w:val="20"/>
          <w:szCs w:val="20"/>
        </w:rPr>
        <w:t>person includes a firm, a company, partnership, joint venture, association, corporation or other body corporate, a person, an unincorporated association or an authority;</w:t>
      </w:r>
    </w:p>
    <w:p w:rsidR="008E7939" w:rsidRDefault="008E7939">
      <w:pPr>
        <w:pBdr>
          <w:top w:val="nil"/>
          <w:left w:val="nil"/>
          <w:bottom w:val="nil"/>
          <w:right w:val="nil"/>
          <w:between w:val="nil"/>
        </w:pBdr>
        <w:spacing w:after="0"/>
        <w:ind w:left="810"/>
        <w:jc w:val="both"/>
        <w:rPr>
          <w:rFonts w:ascii="Century Gothic" w:eastAsia="Century Gothic" w:hAnsi="Century Gothic" w:cs="Century Gothic"/>
          <w:color w:val="000000"/>
          <w:sz w:val="20"/>
          <w:szCs w:val="20"/>
        </w:rPr>
      </w:pPr>
    </w:p>
    <w:p w:rsidR="008E7939" w:rsidRDefault="0064413F">
      <w:pPr>
        <w:numPr>
          <w:ilvl w:val="1"/>
          <w:numId w:val="2"/>
        </w:numPr>
        <w:pBdr>
          <w:top w:val="nil"/>
          <w:left w:val="nil"/>
          <w:bottom w:val="nil"/>
          <w:right w:val="nil"/>
          <w:between w:val="nil"/>
        </w:pBdr>
        <w:spacing w:after="0" w:line="240" w:lineRule="auto"/>
        <w:jc w:val="both"/>
        <w:rPr>
          <w:rFonts w:ascii="Century Gothic" w:eastAsia="Century Gothic" w:hAnsi="Century Gothic" w:cs="Century Gothic"/>
          <w:sz w:val="20"/>
          <w:szCs w:val="20"/>
        </w:rPr>
      </w:pPr>
      <w:r>
        <w:rPr>
          <w:rFonts w:ascii="Century Gothic" w:eastAsia="Century Gothic" w:hAnsi="Century Gothic" w:cs="Century Gothic"/>
          <w:color w:val="000000"/>
          <w:sz w:val="20"/>
          <w:szCs w:val="20"/>
        </w:rPr>
        <w:t>a reference to a body or authority which has ceased to exist includes the body or authority which now serves substantially the same objects as the body or authority referred to;</w:t>
      </w:r>
    </w:p>
    <w:p w:rsidR="008E7939" w:rsidRDefault="0064413F">
      <w:pPr>
        <w:pBdr>
          <w:top w:val="nil"/>
          <w:left w:val="nil"/>
          <w:bottom w:val="nil"/>
          <w:right w:val="nil"/>
          <w:between w:val="nil"/>
        </w:pBdr>
        <w:spacing w:after="0"/>
        <w:ind w:left="810"/>
        <w:jc w:val="both"/>
        <w:rPr>
          <w:rFonts w:ascii="Century Gothic" w:eastAsia="Century Gothic" w:hAnsi="Century Gothic" w:cs="Century Gothic"/>
          <w:color w:val="000000"/>
          <w:sz w:val="20"/>
          <w:szCs w:val="20"/>
        </w:rPr>
      </w:pPr>
      <w:r>
        <w:rPr>
          <w:rFonts w:ascii="Century Gothic" w:eastAsia="Century Gothic" w:hAnsi="Century Gothic" w:cs="Century Gothic"/>
          <w:sz w:val="20"/>
          <w:szCs w:val="20"/>
        </w:rPr>
        <w:t xml:space="preserve">     </w:t>
      </w:r>
    </w:p>
    <w:p w:rsidR="008E7939" w:rsidRDefault="0064413F">
      <w:pPr>
        <w:numPr>
          <w:ilvl w:val="1"/>
          <w:numId w:val="2"/>
        </w:numPr>
        <w:pBdr>
          <w:top w:val="nil"/>
          <w:left w:val="nil"/>
          <w:bottom w:val="nil"/>
          <w:right w:val="nil"/>
          <w:between w:val="nil"/>
        </w:pBdr>
        <w:spacing w:after="0" w:line="240" w:lineRule="auto"/>
        <w:jc w:val="both"/>
        <w:rPr>
          <w:rFonts w:ascii="Century Gothic" w:eastAsia="Century Gothic" w:hAnsi="Century Gothic" w:cs="Century Gothic"/>
          <w:sz w:val="20"/>
          <w:szCs w:val="20"/>
        </w:rPr>
      </w:pPr>
      <w:r>
        <w:rPr>
          <w:rFonts w:ascii="Century Gothic" w:eastAsia="Century Gothic" w:hAnsi="Century Gothic" w:cs="Century Gothic"/>
          <w:color w:val="000000"/>
          <w:sz w:val="20"/>
          <w:szCs w:val="20"/>
        </w:rPr>
        <w:t>a reference to the president of a body or authority, if there is not such person, is a reference to the senior officer of or to the person who fulfils the duties of president in the body or authority;</w:t>
      </w:r>
    </w:p>
    <w:p w:rsidR="008E7939" w:rsidRDefault="008E7939">
      <w:pPr>
        <w:pBdr>
          <w:top w:val="nil"/>
          <w:left w:val="nil"/>
          <w:bottom w:val="nil"/>
          <w:right w:val="nil"/>
          <w:between w:val="nil"/>
        </w:pBdr>
        <w:spacing w:after="0"/>
        <w:ind w:left="810"/>
        <w:jc w:val="both"/>
        <w:rPr>
          <w:rFonts w:ascii="Century Gothic" w:eastAsia="Century Gothic" w:hAnsi="Century Gothic" w:cs="Century Gothic"/>
          <w:color w:val="000000"/>
          <w:sz w:val="20"/>
          <w:szCs w:val="20"/>
        </w:rPr>
      </w:pPr>
    </w:p>
    <w:p w:rsidR="008E7939" w:rsidRDefault="0064413F">
      <w:pPr>
        <w:numPr>
          <w:ilvl w:val="1"/>
          <w:numId w:val="2"/>
        </w:numPr>
        <w:pBdr>
          <w:top w:val="nil"/>
          <w:left w:val="nil"/>
          <w:bottom w:val="nil"/>
          <w:right w:val="nil"/>
          <w:between w:val="nil"/>
        </w:pBdr>
        <w:spacing w:after="0" w:line="240" w:lineRule="auto"/>
        <w:jc w:val="both"/>
        <w:rPr>
          <w:rFonts w:ascii="Century Gothic" w:eastAsia="Century Gothic" w:hAnsi="Century Gothic" w:cs="Century Gothic"/>
          <w:sz w:val="20"/>
          <w:szCs w:val="20"/>
        </w:rPr>
      </w:pPr>
      <w:proofErr w:type="gramStart"/>
      <w:r>
        <w:rPr>
          <w:rFonts w:ascii="Century Gothic" w:eastAsia="Century Gothic" w:hAnsi="Century Gothic" w:cs="Century Gothic"/>
          <w:color w:val="000000"/>
          <w:sz w:val="20"/>
          <w:szCs w:val="20"/>
        </w:rPr>
        <w:t>the</w:t>
      </w:r>
      <w:proofErr w:type="gramEnd"/>
      <w:r>
        <w:rPr>
          <w:rFonts w:ascii="Century Gothic" w:eastAsia="Century Gothic" w:hAnsi="Century Gothic" w:cs="Century Gothic"/>
          <w:color w:val="000000"/>
          <w:sz w:val="20"/>
          <w:szCs w:val="20"/>
        </w:rPr>
        <w:t xml:space="preserve"> recitals form part of this Agreement.</w:t>
      </w:r>
    </w:p>
    <w:p w:rsidR="008E7939" w:rsidRDefault="0064413F">
      <w:p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sz w:val="20"/>
          <w:szCs w:val="20"/>
        </w:rPr>
        <w:t xml:space="preserve">     </w:t>
      </w:r>
    </w:p>
    <w:p w:rsidR="008E7939" w:rsidRDefault="0064413F" w:rsidP="00B70C95">
      <w:pPr>
        <w:tabs>
          <w:tab w:val="left" w:pos="1396"/>
        </w:tabs>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w:t>
      </w:r>
      <w:r w:rsidR="00B70C95">
        <w:rPr>
          <w:rFonts w:ascii="Century Gothic" w:eastAsia="Century Gothic" w:hAnsi="Century Gothic" w:cs="Century Gothic"/>
          <w:sz w:val="20"/>
          <w:szCs w:val="20"/>
        </w:rPr>
        <w:tab/>
      </w:r>
    </w:p>
    <w:p w:rsidR="008E7939" w:rsidRDefault="0064413F">
      <w:pPr>
        <w:numPr>
          <w:ilvl w:val="0"/>
          <w:numId w:val="7"/>
        </w:numPr>
        <w:pBdr>
          <w:top w:val="nil"/>
          <w:left w:val="nil"/>
          <w:bottom w:val="nil"/>
          <w:right w:val="nil"/>
          <w:between w:val="nil"/>
        </w:pBdr>
        <w:spacing w:after="0"/>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DEVELOPMENT</w:t>
      </w:r>
    </w:p>
    <w:p w:rsidR="009B7B03" w:rsidRDefault="009B7B03" w:rsidP="00B70C95">
      <w:pPr>
        <w:pBdr>
          <w:top w:val="nil"/>
          <w:left w:val="nil"/>
          <w:bottom w:val="nil"/>
          <w:right w:val="nil"/>
          <w:between w:val="nil"/>
        </w:pBdr>
        <w:spacing w:after="0"/>
        <w:ind w:left="720"/>
        <w:rPr>
          <w:rFonts w:ascii="Century Gothic" w:eastAsia="Century Gothic" w:hAnsi="Century Gothic" w:cs="Century Gothic"/>
          <w:b/>
          <w:color w:val="000000"/>
          <w:sz w:val="20"/>
          <w:szCs w:val="20"/>
        </w:rPr>
      </w:pPr>
    </w:p>
    <w:p w:rsidR="008E7939" w:rsidRDefault="0064413F">
      <w:pPr>
        <w:numPr>
          <w:ilvl w:val="1"/>
          <w:numId w:val="7"/>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The Developer accepts the engage</w:t>
      </w:r>
      <w:r>
        <w:rPr>
          <w:rFonts w:ascii="Century Gothic" w:eastAsia="Century Gothic" w:hAnsi="Century Gothic" w:cs="Century Gothic"/>
          <w:sz w:val="20"/>
          <w:szCs w:val="20"/>
        </w:rPr>
        <w:t>ment</w:t>
      </w:r>
      <w:r>
        <w:rPr>
          <w:rFonts w:ascii="Century Gothic" w:eastAsia="Century Gothic" w:hAnsi="Century Gothic" w:cs="Century Gothic"/>
          <w:color w:val="000000"/>
          <w:sz w:val="20"/>
          <w:szCs w:val="20"/>
        </w:rPr>
        <w:t xml:space="preserve"> by </w:t>
      </w:r>
      <w:r>
        <w:rPr>
          <w:rFonts w:ascii="Century Gothic" w:eastAsia="Century Gothic" w:hAnsi="Century Gothic" w:cs="Century Gothic"/>
          <w:sz w:val="20"/>
          <w:szCs w:val="20"/>
        </w:rPr>
        <w:t>t</w:t>
      </w:r>
      <w:r>
        <w:rPr>
          <w:rFonts w:ascii="Century Gothic" w:eastAsia="Century Gothic" w:hAnsi="Century Gothic" w:cs="Century Gothic"/>
          <w:color w:val="000000"/>
          <w:sz w:val="20"/>
          <w:szCs w:val="20"/>
        </w:rPr>
        <w:t xml:space="preserve">he Principal to develop the Software outlined according to the </w:t>
      </w:r>
      <w:r w:rsidR="009B7B03">
        <w:rPr>
          <w:rFonts w:ascii="Century Gothic" w:eastAsia="Century Gothic" w:hAnsi="Century Gothic" w:cs="Century Gothic"/>
          <w:color w:val="000000"/>
          <w:sz w:val="20"/>
          <w:szCs w:val="20"/>
        </w:rPr>
        <w:t>S</w:t>
      </w:r>
      <w:r>
        <w:rPr>
          <w:rFonts w:ascii="Century Gothic" w:eastAsia="Century Gothic" w:hAnsi="Century Gothic" w:cs="Century Gothic"/>
          <w:color w:val="000000"/>
          <w:sz w:val="20"/>
          <w:szCs w:val="20"/>
        </w:rPr>
        <w:t xml:space="preserve">pecifications and details in </w:t>
      </w:r>
      <w:r>
        <w:rPr>
          <w:rFonts w:ascii="Century Gothic" w:eastAsia="Century Gothic" w:hAnsi="Century Gothic" w:cs="Century Gothic"/>
          <w:sz w:val="20"/>
          <w:szCs w:val="20"/>
        </w:rPr>
        <w:t xml:space="preserve">the scope of work / </w:t>
      </w:r>
      <w:hyperlink r:id="rId8">
        <w:r>
          <w:rPr>
            <w:rFonts w:ascii="Century Gothic" w:eastAsia="Century Gothic" w:hAnsi="Century Gothic" w:cs="Century Gothic"/>
            <w:color w:val="1155CC"/>
            <w:sz w:val="20"/>
            <w:szCs w:val="20"/>
            <w:u w:val="single"/>
          </w:rPr>
          <w:t>prototype document</w:t>
        </w:r>
      </w:hyperlink>
      <w:r>
        <w:rPr>
          <w:rFonts w:ascii="Century Gothic" w:eastAsia="Century Gothic" w:hAnsi="Century Gothic" w:cs="Century Gothic"/>
          <w:color w:val="000000"/>
          <w:sz w:val="20"/>
          <w:szCs w:val="20"/>
        </w:rPr>
        <w:t>.</w:t>
      </w:r>
    </w:p>
    <w:p w:rsidR="008E7939" w:rsidRDefault="0064413F">
      <w:pPr>
        <w:numPr>
          <w:ilvl w:val="1"/>
          <w:numId w:val="7"/>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The Developer shall complete the development of the Software according to the milestones and timelines set out in the scope of work document and </w:t>
      </w:r>
      <w:r>
        <w:rPr>
          <w:rFonts w:ascii="Century Gothic" w:eastAsia="Century Gothic" w:hAnsi="Century Gothic" w:cs="Century Gothic"/>
          <w:sz w:val="20"/>
          <w:szCs w:val="20"/>
        </w:rPr>
        <w:t>estimate software completion</w:t>
      </w:r>
      <w:r>
        <w:rPr>
          <w:rFonts w:ascii="Century Gothic" w:eastAsia="Century Gothic" w:hAnsi="Century Gothic" w:cs="Century Gothic"/>
          <w:color w:val="000000"/>
          <w:sz w:val="20"/>
          <w:szCs w:val="20"/>
        </w:rPr>
        <w:t xml:space="preserve"> at </w:t>
      </w:r>
      <w:r>
        <w:rPr>
          <w:rFonts w:ascii="Century Gothic" w:eastAsia="Century Gothic" w:hAnsi="Century Gothic" w:cs="Century Gothic"/>
          <w:sz w:val="20"/>
          <w:szCs w:val="20"/>
        </w:rPr>
        <w:t xml:space="preserve">7 - 9 weeks from the </w:t>
      </w:r>
      <w:r w:rsidR="009B7B03">
        <w:rPr>
          <w:rFonts w:ascii="Century Gothic" w:eastAsia="Century Gothic" w:hAnsi="Century Gothic" w:cs="Century Gothic"/>
          <w:sz w:val="20"/>
          <w:szCs w:val="20"/>
        </w:rPr>
        <w:t>Commencement Date</w:t>
      </w:r>
      <w:r>
        <w:rPr>
          <w:rFonts w:ascii="Century Gothic" w:eastAsia="Century Gothic" w:hAnsi="Century Gothic" w:cs="Century Gothic"/>
          <w:color w:val="000000"/>
          <w:sz w:val="20"/>
          <w:szCs w:val="20"/>
        </w:rPr>
        <w:t xml:space="preserve">, and the </w:t>
      </w:r>
      <w:r w:rsidR="009B7B03">
        <w:rPr>
          <w:rFonts w:ascii="Century Gothic" w:eastAsia="Century Gothic" w:hAnsi="Century Gothic" w:cs="Century Gothic"/>
          <w:color w:val="000000"/>
          <w:sz w:val="20"/>
          <w:szCs w:val="20"/>
        </w:rPr>
        <w:t>completed Software and solution</w:t>
      </w:r>
      <w:r>
        <w:rPr>
          <w:rFonts w:ascii="Century Gothic" w:eastAsia="Century Gothic" w:hAnsi="Century Gothic" w:cs="Century Gothic"/>
          <w:color w:val="000000"/>
          <w:sz w:val="20"/>
          <w:szCs w:val="20"/>
        </w:rPr>
        <w:t xml:space="preserve"> shall be delivered in its entirety to the Princip</w:t>
      </w:r>
      <w:r>
        <w:rPr>
          <w:rFonts w:ascii="Century Gothic" w:eastAsia="Century Gothic" w:hAnsi="Century Gothic" w:cs="Century Gothic"/>
          <w:sz w:val="20"/>
          <w:szCs w:val="20"/>
        </w:rPr>
        <w:t>al</w:t>
      </w:r>
      <w:r>
        <w:rPr>
          <w:rFonts w:ascii="Century Gothic" w:eastAsia="Century Gothic" w:hAnsi="Century Gothic" w:cs="Century Gothic"/>
          <w:color w:val="000000"/>
          <w:sz w:val="20"/>
          <w:szCs w:val="20"/>
        </w:rPr>
        <w:t>.</w:t>
      </w:r>
    </w:p>
    <w:p w:rsidR="008E7939" w:rsidRDefault="0064413F">
      <w:pPr>
        <w:numPr>
          <w:ilvl w:val="1"/>
          <w:numId w:val="7"/>
        </w:numPr>
        <w:pBdr>
          <w:top w:val="nil"/>
          <w:left w:val="nil"/>
          <w:bottom w:val="nil"/>
          <w:right w:val="nil"/>
          <w:between w:val="nil"/>
        </w:pBdr>
        <w:spacing w:after="0"/>
        <w:rPr>
          <w:rFonts w:ascii="Century Gothic" w:eastAsia="Century Gothic" w:hAnsi="Century Gothic" w:cs="Century Gothic"/>
          <w:sz w:val="20"/>
          <w:szCs w:val="20"/>
        </w:rPr>
      </w:pPr>
      <w:r>
        <w:rPr>
          <w:rFonts w:ascii="Century Gothic" w:eastAsia="Century Gothic" w:hAnsi="Century Gothic" w:cs="Century Gothic"/>
          <w:sz w:val="20"/>
          <w:szCs w:val="20"/>
        </w:rPr>
        <w:t>The Developer shall notify the Principal on such date when the Software or any component of it is ready for User Acceptance Testing (“UAT”), and thereafter the Parties will undertake the UAT to validate that the Software as designed and implemented is functional without any defects.</w:t>
      </w:r>
    </w:p>
    <w:p w:rsidR="008E7939" w:rsidRDefault="0064413F">
      <w:pPr>
        <w:numPr>
          <w:ilvl w:val="1"/>
          <w:numId w:val="7"/>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The Developer shall be obliged to provide all useful information for the successful operation of the Software upon completion of the Software.</w:t>
      </w:r>
    </w:p>
    <w:p w:rsidR="008E7939" w:rsidRDefault="0064413F">
      <w:pPr>
        <w:pBdr>
          <w:top w:val="nil"/>
          <w:left w:val="nil"/>
          <w:bottom w:val="nil"/>
          <w:right w:val="nil"/>
          <w:between w:val="nil"/>
        </w:pBdr>
        <w:spacing w:after="0"/>
        <w:ind w:left="1440"/>
        <w:rPr>
          <w:rFonts w:ascii="Century Gothic" w:eastAsia="Century Gothic" w:hAnsi="Century Gothic" w:cs="Century Gothic"/>
          <w:sz w:val="20"/>
          <w:szCs w:val="20"/>
        </w:rPr>
      </w:pPr>
      <w:r>
        <w:rPr>
          <w:rFonts w:ascii="Century Gothic" w:eastAsia="Century Gothic" w:hAnsi="Century Gothic" w:cs="Century Gothic"/>
          <w:sz w:val="20"/>
          <w:szCs w:val="20"/>
        </w:rPr>
        <w:br/>
      </w:r>
    </w:p>
    <w:p w:rsidR="008E7939" w:rsidRDefault="0064413F">
      <w:pPr>
        <w:numPr>
          <w:ilvl w:val="0"/>
          <w:numId w:val="7"/>
        </w:numPr>
        <w:spacing w:after="0"/>
        <w:rPr>
          <w:rFonts w:ascii="Century Gothic" w:eastAsia="Century Gothic" w:hAnsi="Century Gothic" w:cs="Century Gothic"/>
          <w:b/>
          <w:sz w:val="20"/>
          <w:szCs w:val="20"/>
        </w:rPr>
      </w:pPr>
      <w:r>
        <w:rPr>
          <w:rFonts w:ascii="Century Gothic" w:eastAsia="Century Gothic" w:hAnsi="Century Gothic" w:cs="Century Gothic"/>
          <w:b/>
          <w:sz w:val="20"/>
          <w:szCs w:val="20"/>
        </w:rPr>
        <w:t>DURATION</w:t>
      </w:r>
    </w:p>
    <w:p w:rsidR="008E7939" w:rsidRDefault="0064413F">
      <w:pPr>
        <w:spacing w:after="0"/>
        <w:ind w:left="1440"/>
        <w:rPr>
          <w:rFonts w:ascii="Century Gothic" w:eastAsia="Century Gothic" w:hAnsi="Century Gothic" w:cs="Century Gothic"/>
          <w:sz w:val="20"/>
          <w:szCs w:val="20"/>
        </w:rPr>
      </w:pPr>
      <w:r>
        <w:rPr>
          <w:rFonts w:ascii="Century Gothic" w:eastAsia="Century Gothic" w:hAnsi="Century Gothic" w:cs="Century Gothic"/>
          <w:sz w:val="20"/>
          <w:szCs w:val="20"/>
        </w:rPr>
        <w:t>This Agreement shall come into force on the Commencement</w:t>
      </w:r>
      <w:r w:rsidR="009B7B03">
        <w:rPr>
          <w:rFonts w:ascii="Century Gothic" w:eastAsia="Century Gothic" w:hAnsi="Century Gothic" w:cs="Century Gothic"/>
          <w:sz w:val="20"/>
          <w:szCs w:val="20"/>
        </w:rPr>
        <w:t xml:space="preserve"> Date</w:t>
      </w:r>
      <w:r>
        <w:rPr>
          <w:rFonts w:ascii="Century Gothic" w:eastAsia="Century Gothic" w:hAnsi="Century Gothic" w:cs="Century Gothic"/>
          <w:sz w:val="20"/>
          <w:szCs w:val="20"/>
        </w:rPr>
        <w:t xml:space="preserve"> and shall remain in force </w:t>
      </w:r>
      <w:r w:rsidR="00B70C95">
        <w:rPr>
          <w:rFonts w:ascii="Century Gothic" w:eastAsia="Century Gothic" w:hAnsi="Century Gothic" w:cs="Century Gothic"/>
          <w:sz w:val="20"/>
          <w:szCs w:val="20"/>
        </w:rPr>
        <w:t xml:space="preserve">during the Term unless terminated in accordance with this Agreement. </w:t>
      </w:r>
    </w:p>
    <w:p w:rsidR="008E7939" w:rsidRDefault="008E7939">
      <w:pPr>
        <w:spacing w:after="0"/>
        <w:ind w:left="720"/>
        <w:rPr>
          <w:ins w:id="2" w:author="Bolu Ojewole" w:date="2021-09-11T21:20:00Z"/>
          <w:rFonts w:ascii="Century Gothic" w:eastAsia="Century Gothic" w:hAnsi="Century Gothic" w:cs="Century Gothic"/>
          <w:sz w:val="20"/>
          <w:szCs w:val="20"/>
        </w:rPr>
      </w:pPr>
    </w:p>
    <w:p w:rsidR="009B7B03" w:rsidRDefault="009B7B03">
      <w:pPr>
        <w:spacing w:after="0"/>
        <w:ind w:left="720"/>
        <w:rPr>
          <w:ins w:id="3" w:author="Bolu Ojewole" w:date="2021-09-11T21:20:00Z"/>
          <w:rFonts w:ascii="Century Gothic" w:eastAsia="Century Gothic" w:hAnsi="Century Gothic" w:cs="Century Gothic"/>
          <w:sz w:val="20"/>
          <w:szCs w:val="20"/>
        </w:rPr>
      </w:pPr>
    </w:p>
    <w:p w:rsidR="009B7B03" w:rsidRDefault="009B7B03">
      <w:pPr>
        <w:spacing w:after="0"/>
        <w:ind w:left="720"/>
        <w:rPr>
          <w:rFonts w:ascii="Century Gothic" w:eastAsia="Century Gothic" w:hAnsi="Century Gothic" w:cs="Century Gothic"/>
          <w:sz w:val="20"/>
          <w:szCs w:val="20"/>
        </w:rPr>
      </w:pPr>
    </w:p>
    <w:p w:rsidR="008E7939" w:rsidRDefault="0064413F">
      <w:pPr>
        <w:numPr>
          <w:ilvl w:val="0"/>
          <w:numId w:val="7"/>
        </w:numPr>
        <w:spacing w:after="0"/>
        <w:rPr>
          <w:rFonts w:ascii="Century Gothic" w:eastAsia="Century Gothic" w:hAnsi="Century Gothic" w:cs="Century Gothic"/>
          <w:b/>
          <w:sz w:val="20"/>
          <w:szCs w:val="20"/>
        </w:rPr>
      </w:pPr>
      <w:r>
        <w:rPr>
          <w:rFonts w:ascii="Century Gothic" w:eastAsia="Century Gothic" w:hAnsi="Century Gothic" w:cs="Century Gothic"/>
          <w:b/>
          <w:sz w:val="20"/>
          <w:szCs w:val="20"/>
        </w:rPr>
        <w:lastRenderedPageBreak/>
        <w:t>WORK PRODUCT</w:t>
      </w:r>
      <w:r>
        <w:rPr>
          <w:rFonts w:ascii="Century Gothic" w:eastAsia="Century Gothic" w:hAnsi="Century Gothic" w:cs="Century Gothic"/>
          <w:sz w:val="20"/>
          <w:szCs w:val="20"/>
        </w:rPr>
        <w:t xml:space="preserve"> </w:t>
      </w:r>
      <w:r>
        <w:rPr>
          <w:rFonts w:ascii="Century Gothic" w:eastAsia="Century Gothic" w:hAnsi="Century Gothic" w:cs="Century Gothic"/>
          <w:sz w:val="20"/>
          <w:szCs w:val="20"/>
        </w:rPr>
        <w:br/>
      </w:r>
    </w:p>
    <w:p w:rsidR="008E7939" w:rsidRDefault="0064413F">
      <w:pPr>
        <w:spacing w:after="0"/>
        <w:ind w:left="1440"/>
        <w:rPr>
          <w:rFonts w:ascii="Century Gothic" w:eastAsia="Century Gothic" w:hAnsi="Century Gothic" w:cs="Century Gothic"/>
          <w:sz w:val="20"/>
          <w:szCs w:val="20"/>
        </w:rPr>
      </w:pPr>
      <w:r>
        <w:rPr>
          <w:rFonts w:ascii="Century Gothic" w:eastAsia="Century Gothic" w:hAnsi="Century Gothic" w:cs="Century Gothic"/>
          <w:sz w:val="20"/>
          <w:szCs w:val="20"/>
        </w:rPr>
        <w:t>“Work Product” means</w:t>
      </w:r>
      <w:ins w:id="4" w:author="Bolu Ojewole" w:date="2021-09-11T21:53:00Z">
        <w:r w:rsidR="00B70C95">
          <w:rPr>
            <w:rFonts w:ascii="Century Gothic" w:eastAsia="Century Gothic" w:hAnsi="Century Gothic" w:cs="Century Gothic"/>
            <w:sz w:val="20"/>
            <w:szCs w:val="20"/>
          </w:rPr>
          <w:t xml:space="preserve"> the Software and</w:t>
        </w:r>
      </w:ins>
      <w:r>
        <w:rPr>
          <w:rFonts w:ascii="Century Gothic" w:eastAsia="Century Gothic" w:hAnsi="Century Gothic" w:cs="Century Gothic"/>
          <w:sz w:val="20"/>
          <w:szCs w:val="20"/>
        </w:rPr>
        <w:t xml:space="preserve"> any tangible or intangible results</w:t>
      </w:r>
      <w:ins w:id="5" w:author="Bolu Ojewole" w:date="2021-09-11T21:53:00Z">
        <w:r w:rsidR="00B70C95">
          <w:rPr>
            <w:rFonts w:ascii="Century Gothic" w:eastAsia="Century Gothic" w:hAnsi="Century Gothic" w:cs="Century Gothic"/>
            <w:sz w:val="20"/>
            <w:szCs w:val="20"/>
          </w:rPr>
          <w:t xml:space="preserve">, </w:t>
        </w:r>
        <w:proofErr w:type="spellStart"/>
        <w:r w:rsidR="00B70C95">
          <w:rPr>
            <w:rFonts w:ascii="Century Gothic" w:eastAsia="Century Gothic" w:hAnsi="Century Gothic" w:cs="Century Gothic"/>
            <w:sz w:val="20"/>
            <w:szCs w:val="20"/>
          </w:rPr>
          <w:t>functionality</w:t>
        </w:r>
      </w:ins>
      <w:del w:id="6" w:author="Bolu Ojewole" w:date="2021-09-11T21:53:00Z">
        <w:r w:rsidDel="00B70C95">
          <w:rPr>
            <w:rFonts w:ascii="Century Gothic" w:eastAsia="Century Gothic" w:hAnsi="Century Gothic" w:cs="Century Gothic"/>
            <w:sz w:val="20"/>
            <w:szCs w:val="20"/>
          </w:rPr>
          <w:delText xml:space="preserve"> </w:delText>
        </w:r>
      </w:del>
      <w:r>
        <w:rPr>
          <w:rFonts w:ascii="Century Gothic" w:eastAsia="Century Gothic" w:hAnsi="Century Gothic" w:cs="Century Gothic"/>
          <w:sz w:val="20"/>
          <w:szCs w:val="20"/>
        </w:rPr>
        <w:t>or</w:t>
      </w:r>
      <w:proofErr w:type="spellEnd"/>
      <w:r>
        <w:rPr>
          <w:rFonts w:ascii="Century Gothic" w:eastAsia="Century Gothic" w:hAnsi="Century Gothic" w:cs="Century Gothic"/>
          <w:sz w:val="20"/>
          <w:szCs w:val="20"/>
        </w:rPr>
        <w:t xml:space="preserve"> deliverables that the </w:t>
      </w:r>
      <w:ins w:id="7" w:author="Bolu Ojewole" w:date="2021-09-11T21:53:00Z">
        <w:r w:rsidR="00B70C95">
          <w:rPr>
            <w:rFonts w:ascii="Century Gothic" w:eastAsia="Century Gothic" w:hAnsi="Century Gothic" w:cs="Century Gothic"/>
            <w:sz w:val="20"/>
            <w:szCs w:val="20"/>
          </w:rPr>
          <w:t>D</w:t>
        </w:r>
      </w:ins>
      <w:del w:id="8" w:author="Bolu Ojewole" w:date="2021-09-11T21:53:00Z">
        <w:r w:rsidDel="00B70C95">
          <w:rPr>
            <w:rFonts w:ascii="Century Gothic" w:eastAsia="Century Gothic" w:hAnsi="Century Gothic" w:cs="Century Gothic"/>
            <w:sz w:val="20"/>
            <w:szCs w:val="20"/>
          </w:rPr>
          <w:delText>d</w:delText>
        </w:r>
      </w:del>
      <w:r>
        <w:rPr>
          <w:rFonts w:ascii="Century Gothic" w:eastAsia="Century Gothic" w:hAnsi="Century Gothic" w:cs="Century Gothic"/>
          <w:sz w:val="20"/>
          <w:szCs w:val="20"/>
        </w:rPr>
        <w:t xml:space="preserve">eveloper </w:t>
      </w:r>
      <w:ins w:id="9" w:author="Bolu Ojewole" w:date="2021-09-11T21:53:00Z">
        <w:r w:rsidR="00B70C95">
          <w:rPr>
            <w:rFonts w:ascii="Century Gothic" w:eastAsia="Century Gothic" w:hAnsi="Century Gothic" w:cs="Century Gothic"/>
            <w:sz w:val="20"/>
            <w:szCs w:val="20"/>
          </w:rPr>
          <w:t xml:space="preserve">is obligated </w:t>
        </w:r>
      </w:ins>
      <w:del w:id="10" w:author="Bolu Ojewole" w:date="2021-09-11T21:54:00Z">
        <w:r w:rsidDel="00B70C95">
          <w:rPr>
            <w:rFonts w:ascii="Century Gothic" w:eastAsia="Century Gothic" w:hAnsi="Century Gothic" w:cs="Century Gothic"/>
            <w:sz w:val="20"/>
            <w:szCs w:val="20"/>
          </w:rPr>
          <w:delText>agrees</w:delText>
        </w:r>
      </w:del>
      <w:r>
        <w:rPr>
          <w:rFonts w:ascii="Century Gothic" w:eastAsia="Century Gothic" w:hAnsi="Century Gothic" w:cs="Century Gothic"/>
          <w:sz w:val="20"/>
          <w:szCs w:val="20"/>
        </w:rPr>
        <w:t xml:space="preserve"> to create</w:t>
      </w:r>
      <w:del w:id="11" w:author="Bolu Ojewole" w:date="2021-09-11T21:54:00Z">
        <w:r w:rsidDel="00B70C95">
          <w:rPr>
            <w:rFonts w:ascii="Century Gothic" w:eastAsia="Century Gothic" w:hAnsi="Century Gothic" w:cs="Century Gothic"/>
            <w:sz w:val="20"/>
            <w:szCs w:val="20"/>
          </w:rPr>
          <w:delText xml:space="preserve"> for</w:delText>
        </w:r>
      </w:del>
      <w:r>
        <w:rPr>
          <w:rFonts w:ascii="Century Gothic" w:eastAsia="Century Gothic" w:hAnsi="Century Gothic" w:cs="Century Gothic"/>
          <w:sz w:val="20"/>
          <w:szCs w:val="20"/>
        </w:rPr>
        <w:t xml:space="preserve">, </w:t>
      </w:r>
      <w:ins w:id="12" w:author="Bolu Ojewole" w:date="2021-09-11T21:54:00Z">
        <w:r w:rsidR="00B70C95">
          <w:rPr>
            <w:rFonts w:ascii="Century Gothic" w:eastAsia="Century Gothic" w:hAnsi="Century Gothic" w:cs="Century Gothic"/>
            <w:sz w:val="20"/>
            <w:szCs w:val="20"/>
          </w:rPr>
          <w:t xml:space="preserve">deliver, </w:t>
        </w:r>
      </w:ins>
      <w:r>
        <w:rPr>
          <w:rFonts w:ascii="Century Gothic" w:eastAsia="Century Gothic" w:hAnsi="Century Gothic" w:cs="Century Gothic"/>
          <w:sz w:val="20"/>
          <w:szCs w:val="20"/>
        </w:rPr>
        <w:t xml:space="preserve">or actually delivers to the </w:t>
      </w:r>
      <w:ins w:id="13" w:author="Bolu Ojewole" w:date="2021-09-11T21:54:00Z">
        <w:r w:rsidR="00B70C95">
          <w:rPr>
            <w:rFonts w:ascii="Century Gothic" w:eastAsia="Century Gothic" w:hAnsi="Century Gothic" w:cs="Century Gothic"/>
            <w:sz w:val="20"/>
            <w:szCs w:val="20"/>
          </w:rPr>
          <w:t>P</w:t>
        </w:r>
      </w:ins>
      <w:del w:id="14" w:author="Bolu Ojewole" w:date="2021-09-11T21:54:00Z">
        <w:r w:rsidDel="00B70C95">
          <w:rPr>
            <w:rFonts w:ascii="Century Gothic" w:eastAsia="Century Gothic" w:hAnsi="Century Gothic" w:cs="Century Gothic"/>
            <w:sz w:val="20"/>
            <w:szCs w:val="20"/>
          </w:rPr>
          <w:delText>p</w:delText>
        </w:r>
      </w:del>
      <w:r>
        <w:rPr>
          <w:rFonts w:ascii="Century Gothic" w:eastAsia="Century Gothic" w:hAnsi="Century Gothic" w:cs="Century Gothic"/>
          <w:sz w:val="20"/>
          <w:szCs w:val="20"/>
        </w:rPr>
        <w:t xml:space="preserve">rincipal </w:t>
      </w:r>
      <w:del w:id="15" w:author="Bolu Ojewole" w:date="2021-09-11T21:54:00Z">
        <w:r w:rsidDel="00B70C95">
          <w:rPr>
            <w:rFonts w:ascii="Century Gothic" w:eastAsia="Century Gothic" w:hAnsi="Century Gothic" w:cs="Century Gothic"/>
            <w:sz w:val="20"/>
            <w:szCs w:val="20"/>
          </w:rPr>
          <w:delText>as a result of performing the software development services</w:delText>
        </w:r>
      </w:del>
      <w:ins w:id="16" w:author="Bolu Ojewole" w:date="2021-09-11T21:54:00Z">
        <w:r w:rsidR="00B70C95">
          <w:rPr>
            <w:rFonts w:ascii="Century Gothic" w:eastAsia="Century Gothic" w:hAnsi="Century Gothic" w:cs="Century Gothic"/>
            <w:sz w:val="20"/>
            <w:szCs w:val="20"/>
          </w:rPr>
          <w:t>under this Agreement</w:t>
        </w:r>
      </w:ins>
      <w:r>
        <w:rPr>
          <w:rFonts w:ascii="Century Gothic" w:eastAsia="Century Gothic" w:hAnsi="Century Gothic" w:cs="Century Gothic"/>
          <w:sz w:val="20"/>
          <w:szCs w:val="20"/>
        </w:rPr>
        <w:t>, including, but not limited to, designs, graphics, drawings, illustrations, configurations, explanatory notes, computer programs, source code, files and documentation or other information,, and any intellectual property developed in connection therewith. The Work Product may be delivered in parts according to the milestones of the timeline of the engagement. At the end of the engagement the parts of the Work Product must work coherently as one complete Work Product</w:t>
      </w:r>
      <w:del w:id="17" w:author="Bolu Ojewole" w:date="2021-09-11T21:53:00Z">
        <w:r w:rsidDel="00B70C95">
          <w:rPr>
            <w:rFonts w:ascii="Century Gothic" w:eastAsia="Century Gothic" w:hAnsi="Century Gothic" w:cs="Century Gothic"/>
            <w:sz w:val="20"/>
            <w:szCs w:val="20"/>
          </w:rPr>
          <w:delText xml:space="preserve"> </w:delText>
        </w:r>
      </w:del>
    </w:p>
    <w:p w:rsidR="008E7939" w:rsidRDefault="008E7939">
      <w:pPr>
        <w:pBdr>
          <w:top w:val="nil"/>
          <w:left w:val="nil"/>
          <w:bottom w:val="nil"/>
          <w:right w:val="nil"/>
          <w:between w:val="nil"/>
        </w:pBdr>
        <w:spacing w:after="0"/>
        <w:ind w:left="1440"/>
        <w:rPr>
          <w:rFonts w:ascii="Century Gothic" w:eastAsia="Century Gothic" w:hAnsi="Century Gothic" w:cs="Century Gothic"/>
          <w:sz w:val="20"/>
          <w:szCs w:val="20"/>
        </w:rPr>
      </w:pPr>
    </w:p>
    <w:p w:rsidR="008E7939" w:rsidRDefault="0064413F">
      <w:pPr>
        <w:numPr>
          <w:ilvl w:val="0"/>
          <w:numId w:val="7"/>
        </w:numPr>
        <w:pBdr>
          <w:top w:val="nil"/>
          <w:left w:val="nil"/>
          <w:bottom w:val="nil"/>
          <w:right w:val="nil"/>
          <w:between w:val="nil"/>
        </w:pBd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 xml:space="preserve">DELIVERY </w:t>
      </w:r>
    </w:p>
    <w:p w:rsidR="008E7939" w:rsidRDefault="0064413F">
      <w:pPr>
        <w:pBdr>
          <w:top w:val="nil"/>
          <w:left w:val="nil"/>
          <w:bottom w:val="nil"/>
          <w:right w:val="nil"/>
          <w:between w:val="nil"/>
        </w:pBdr>
        <w:spacing w:after="0"/>
        <w:ind w:left="1440"/>
        <w:rPr>
          <w:rFonts w:ascii="Century Gothic" w:eastAsia="Century Gothic" w:hAnsi="Century Gothic" w:cs="Century Gothic"/>
          <w:sz w:val="20"/>
          <w:szCs w:val="20"/>
        </w:rPr>
      </w:pPr>
      <w:r>
        <w:rPr>
          <w:rFonts w:ascii="Century Gothic" w:eastAsia="Century Gothic" w:hAnsi="Century Gothic" w:cs="Century Gothic"/>
          <w:sz w:val="20"/>
          <w:szCs w:val="20"/>
        </w:rPr>
        <w:t>The Software shall function in accordance with the specification and details set out in Schedule 1 to this Agreement</w:t>
      </w:r>
      <w:del w:id="18" w:author="Bolu Ojewole" w:date="2021-09-11T21:55:00Z">
        <w:r w:rsidDel="00B70C95">
          <w:rPr>
            <w:rFonts w:ascii="Century Gothic" w:eastAsia="Century Gothic" w:hAnsi="Century Gothic" w:cs="Century Gothic"/>
            <w:sz w:val="20"/>
            <w:szCs w:val="20"/>
          </w:rPr>
          <w:delText xml:space="preserve"> </w:delText>
        </w:r>
      </w:del>
      <w:r>
        <w:rPr>
          <w:rFonts w:ascii="Century Gothic" w:eastAsia="Century Gothic" w:hAnsi="Century Gothic" w:cs="Century Gothic"/>
          <w:sz w:val="20"/>
          <w:szCs w:val="20"/>
        </w:rPr>
        <w:t>:</w:t>
      </w:r>
    </w:p>
    <w:p w:rsidR="008E7939" w:rsidRDefault="0064413F">
      <w:pPr>
        <w:numPr>
          <w:ilvl w:val="0"/>
          <w:numId w:val="9"/>
        </w:numPr>
        <w:pBdr>
          <w:top w:val="nil"/>
          <w:left w:val="nil"/>
          <w:bottom w:val="nil"/>
          <w:right w:val="nil"/>
          <w:between w:val="nil"/>
        </w:pBdr>
        <w:spacing w:after="0"/>
        <w:ind w:left="1890" w:hanging="45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The </w:t>
      </w:r>
      <w:r w:rsidR="009B7B03">
        <w:rPr>
          <w:rFonts w:ascii="Century Gothic" w:eastAsia="Century Gothic" w:hAnsi="Century Gothic" w:cs="Century Gothic"/>
          <w:sz w:val="20"/>
          <w:szCs w:val="20"/>
        </w:rPr>
        <w:t xml:space="preserve">development and delivery of </w:t>
      </w:r>
      <w:r>
        <w:rPr>
          <w:rFonts w:ascii="Century Gothic" w:eastAsia="Century Gothic" w:hAnsi="Century Gothic" w:cs="Century Gothic"/>
          <w:sz w:val="20"/>
          <w:szCs w:val="20"/>
        </w:rPr>
        <w:t xml:space="preserve">Software will be agile based, hence there will be a regular review agreed by both </w:t>
      </w:r>
      <w:r w:rsidR="009B7B03">
        <w:rPr>
          <w:rFonts w:ascii="Century Gothic" w:eastAsia="Century Gothic" w:hAnsi="Century Gothic" w:cs="Century Gothic"/>
          <w:sz w:val="20"/>
          <w:szCs w:val="20"/>
        </w:rPr>
        <w:t>P</w:t>
      </w:r>
      <w:r>
        <w:rPr>
          <w:rFonts w:ascii="Century Gothic" w:eastAsia="Century Gothic" w:hAnsi="Century Gothic" w:cs="Century Gothic"/>
          <w:sz w:val="20"/>
          <w:szCs w:val="20"/>
        </w:rPr>
        <w:t xml:space="preserve">arties. If the Software as delivered does not conform </w:t>
      </w:r>
      <w:proofErr w:type="gramStart"/>
      <w:r>
        <w:rPr>
          <w:rFonts w:ascii="Century Gothic" w:eastAsia="Century Gothic" w:hAnsi="Century Gothic" w:cs="Century Gothic"/>
          <w:sz w:val="20"/>
          <w:szCs w:val="20"/>
        </w:rPr>
        <w:t>with</w:t>
      </w:r>
      <w:proofErr w:type="gramEnd"/>
      <w:r>
        <w:rPr>
          <w:rFonts w:ascii="Century Gothic" w:eastAsia="Century Gothic" w:hAnsi="Century Gothic" w:cs="Century Gothic"/>
          <w:sz w:val="20"/>
          <w:szCs w:val="20"/>
        </w:rPr>
        <w:t xml:space="preserve"> the </w:t>
      </w:r>
      <w:r w:rsidR="009B7B03">
        <w:rPr>
          <w:rFonts w:ascii="Century Gothic" w:eastAsia="Century Gothic" w:hAnsi="Century Gothic" w:cs="Century Gothic"/>
          <w:sz w:val="20"/>
          <w:szCs w:val="20"/>
        </w:rPr>
        <w:t>S</w:t>
      </w:r>
      <w:r>
        <w:rPr>
          <w:rFonts w:ascii="Century Gothic" w:eastAsia="Century Gothic" w:hAnsi="Century Gothic" w:cs="Century Gothic"/>
          <w:sz w:val="20"/>
          <w:szCs w:val="20"/>
        </w:rPr>
        <w:t>pecifications as set out in scope of work, the Principal shall raise the concerns. However, the Parties agree that the Developer as the subject matter expert shall continue to have an obligation to deliver the Software in accordance with the Specification, and the inability of the Principal to identify defects, snags or unapproved deviations from the Specification shall not excuse the Developer from responsibility or liability in this regard.</w:t>
      </w:r>
    </w:p>
    <w:p w:rsidR="008E7939" w:rsidRDefault="0064413F">
      <w:pPr>
        <w:numPr>
          <w:ilvl w:val="0"/>
          <w:numId w:val="9"/>
        </w:numPr>
        <w:pBdr>
          <w:top w:val="nil"/>
          <w:left w:val="nil"/>
          <w:bottom w:val="nil"/>
          <w:right w:val="nil"/>
          <w:between w:val="nil"/>
        </w:pBdr>
        <w:spacing w:after="0"/>
        <w:ind w:left="1890" w:hanging="45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The Principal shall as soon as practicable provide to the Developer notice of its findings that the Software conforms to the </w:t>
      </w:r>
      <w:r w:rsidR="009B7B03">
        <w:rPr>
          <w:rFonts w:ascii="Century Gothic" w:eastAsia="Century Gothic" w:hAnsi="Century Gothic" w:cs="Century Gothic"/>
          <w:sz w:val="20"/>
          <w:szCs w:val="20"/>
        </w:rPr>
        <w:t>S</w:t>
      </w:r>
      <w:r>
        <w:rPr>
          <w:rFonts w:ascii="Century Gothic" w:eastAsia="Century Gothic" w:hAnsi="Century Gothic" w:cs="Century Gothic"/>
          <w:sz w:val="20"/>
          <w:szCs w:val="20"/>
        </w:rPr>
        <w:t>pecifications and details as set out in the scope of work document.</w:t>
      </w:r>
    </w:p>
    <w:p w:rsidR="008E7939" w:rsidRDefault="0064413F">
      <w:pPr>
        <w:numPr>
          <w:ilvl w:val="0"/>
          <w:numId w:val="9"/>
        </w:numPr>
        <w:pBdr>
          <w:top w:val="nil"/>
          <w:left w:val="nil"/>
          <w:bottom w:val="nil"/>
          <w:right w:val="nil"/>
          <w:between w:val="nil"/>
        </w:pBdr>
        <w:spacing w:after="0"/>
        <w:ind w:left="1890" w:hanging="450"/>
        <w:rPr>
          <w:rFonts w:ascii="Century Gothic" w:eastAsia="Century Gothic" w:hAnsi="Century Gothic" w:cs="Century Gothic"/>
          <w:sz w:val="20"/>
          <w:szCs w:val="20"/>
        </w:rPr>
      </w:pPr>
      <w:r>
        <w:rPr>
          <w:rFonts w:ascii="Century Gothic" w:eastAsia="Century Gothic" w:hAnsi="Century Gothic" w:cs="Century Gothic"/>
          <w:sz w:val="20"/>
          <w:szCs w:val="20"/>
        </w:rPr>
        <w:t>The Principal shall provide content (necessary media files, access, text files and any other document required for the Software in a timely fashion) and also cover for all necessary cloud costs, application costs, deployment charges accrued in the course of execution of the software.</w:t>
      </w:r>
    </w:p>
    <w:p w:rsidR="008E7939" w:rsidRDefault="0064413F">
      <w:pPr>
        <w:numPr>
          <w:ilvl w:val="0"/>
          <w:numId w:val="9"/>
        </w:numPr>
        <w:pBdr>
          <w:top w:val="nil"/>
          <w:left w:val="nil"/>
          <w:bottom w:val="nil"/>
          <w:right w:val="nil"/>
          <w:between w:val="nil"/>
        </w:pBdr>
        <w:spacing w:after="0"/>
        <w:ind w:left="1890" w:hanging="450"/>
        <w:rPr>
          <w:rFonts w:ascii="Century Gothic" w:eastAsia="Century Gothic" w:hAnsi="Century Gothic" w:cs="Century Gothic"/>
          <w:sz w:val="20"/>
          <w:szCs w:val="20"/>
        </w:rPr>
      </w:pPr>
      <w:r>
        <w:rPr>
          <w:rFonts w:ascii="Century Gothic" w:eastAsia="Century Gothic" w:hAnsi="Century Gothic" w:cs="Century Gothic"/>
          <w:sz w:val="20"/>
          <w:szCs w:val="20"/>
        </w:rPr>
        <w:t>The Parties hereby agree that time shall be of the essence in the performance of the Services and the Developer shall do all that is expedient and reasonable to ensure the performance of the Services within the time frame stipulated in this Agreement</w:t>
      </w:r>
      <w:r w:rsidR="009B7B03">
        <w:rPr>
          <w:rFonts w:ascii="Century Gothic" w:eastAsia="Century Gothic" w:hAnsi="Century Gothic" w:cs="Century Gothic"/>
          <w:sz w:val="20"/>
          <w:szCs w:val="20"/>
        </w:rPr>
        <w:t>.</w:t>
      </w:r>
    </w:p>
    <w:p w:rsidR="008E7939" w:rsidRDefault="008E7939">
      <w:pPr>
        <w:pBdr>
          <w:top w:val="nil"/>
          <w:left w:val="nil"/>
          <w:bottom w:val="nil"/>
          <w:right w:val="nil"/>
          <w:between w:val="nil"/>
        </w:pBdr>
        <w:spacing w:after="0"/>
        <w:ind w:left="1440"/>
        <w:rPr>
          <w:rFonts w:ascii="Century Gothic" w:eastAsia="Century Gothic" w:hAnsi="Century Gothic" w:cs="Century Gothic"/>
          <w:color w:val="000000"/>
          <w:sz w:val="20"/>
          <w:szCs w:val="20"/>
        </w:rPr>
      </w:pPr>
    </w:p>
    <w:p w:rsidR="008E7939" w:rsidRDefault="0064413F">
      <w:pPr>
        <w:numPr>
          <w:ilvl w:val="0"/>
          <w:numId w:val="7"/>
        </w:numPr>
        <w:pBdr>
          <w:top w:val="nil"/>
          <w:left w:val="nil"/>
          <w:bottom w:val="nil"/>
          <w:right w:val="nil"/>
          <w:between w:val="nil"/>
        </w:pBd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 xml:space="preserve"> PAYMENT</w:t>
      </w:r>
    </w:p>
    <w:p w:rsidR="009B7B03" w:rsidRDefault="0064413F" w:rsidP="009B7B03">
      <w:pPr>
        <w:pBdr>
          <w:top w:val="nil"/>
          <w:left w:val="nil"/>
          <w:bottom w:val="nil"/>
          <w:right w:val="nil"/>
          <w:between w:val="nil"/>
        </w:pBdr>
        <w:spacing w:after="0"/>
        <w:ind w:left="144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In consideration of the Services to be provided by the Developer, the Principal hereby agrees to pay the Developer </w:t>
      </w:r>
      <w:r w:rsidR="00DE48DE">
        <w:rPr>
          <w:rFonts w:ascii="Century Gothic" w:eastAsia="Century Gothic" w:hAnsi="Century Gothic" w:cs="Century Gothic"/>
          <w:color w:val="000000"/>
          <w:sz w:val="20"/>
          <w:szCs w:val="20"/>
        </w:rPr>
        <w:t xml:space="preserve">the total amount set out in </w:t>
      </w:r>
      <w:r w:rsidR="00DE48DE">
        <w:rPr>
          <w:rFonts w:ascii="Century Gothic" w:eastAsia="Century Gothic" w:hAnsi="Century Gothic" w:cs="Century Gothic"/>
          <w:color w:val="000000"/>
          <w:sz w:val="20"/>
          <w:szCs w:val="20"/>
        </w:rPr>
        <w:t xml:space="preserve">Schedule </w:t>
      </w:r>
      <w:r w:rsidR="00DE48DE">
        <w:rPr>
          <w:rFonts w:ascii="Century Gothic" w:eastAsia="Century Gothic" w:hAnsi="Century Gothic" w:cs="Century Gothic"/>
          <w:sz w:val="20"/>
          <w:szCs w:val="20"/>
        </w:rPr>
        <w:t>2</w:t>
      </w:r>
      <w:r w:rsidR="00DE48DE">
        <w:rPr>
          <w:rFonts w:ascii="Century Gothic" w:eastAsia="Century Gothic" w:hAnsi="Century Gothic" w:cs="Century Gothic"/>
          <w:color w:val="000000"/>
          <w:sz w:val="20"/>
          <w:szCs w:val="20"/>
        </w:rPr>
        <w:t xml:space="preserve"> to this </w:t>
      </w:r>
      <w:r w:rsidR="00DE48DE">
        <w:rPr>
          <w:rFonts w:ascii="Century Gothic" w:eastAsia="Century Gothic" w:hAnsi="Century Gothic" w:cs="Century Gothic"/>
          <w:color w:val="000000"/>
          <w:sz w:val="20"/>
          <w:szCs w:val="20"/>
        </w:rPr>
        <w:t xml:space="preserve">Agreement </w:t>
      </w:r>
      <w:r>
        <w:rPr>
          <w:rFonts w:ascii="Century Gothic" w:eastAsia="Century Gothic" w:hAnsi="Century Gothic" w:cs="Century Gothic"/>
          <w:color w:val="000000"/>
          <w:sz w:val="20"/>
          <w:szCs w:val="20"/>
        </w:rPr>
        <w:t xml:space="preserve">for the Services and the Software </w:t>
      </w:r>
      <w:r w:rsidR="00DE48DE">
        <w:rPr>
          <w:rFonts w:ascii="Century Gothic" w:eastAsia="Century Gothic" w:hAnsi="Century Gothic" w:cs="Century Gothic"/>
          <w:color w:val="000000"/>
          <w:sz w:val="20"/>
          <w:szCs w:val="20"/>
        </w:rPr>
        <w:t>in the accordance with the agreed milestone (the “Contract Price”</w:t>
      </w:r>
      <w:proofErr w:type="gramStart"/>
      <w:r w:rsidR="00DE48DE">
        <w:rPr>
          <w:rFonts w:ascii="Century Gothic" w:eastAsia="Century Gothic" w:hAnsi="Century Gothic" w:cs="Century Gothic"/>
          <w:color w:val="000000"/>
          <w:sz w:val="20"/>
          <w:szCs w:val="20"/>
        </w:rPr>
        <w:t>)</w:t>
      </w:r>
      <w:r>
        <w:rPr>
          <w:rFonts w:ascii="Century Gothic" w:eastAsia="Century Gothic" w:hAnsi="Century Gothic" w:cs="Century Gothic"/>
          <w:color w:val="000000"/>
          <w:sz w:val="20"/>
          <w:szCs w:val="20"/>
        </w:rPr>
        <w:t>in</w:t>
      </w:r>
      <w:proofErr w:type="gramEnd"/>
      <w:r>
        <w:rPr>
          <w:rFonts w:ascii="Century Gothic" w:eastAsia="Century Gothic" w:hAnsi="Century Gothic" w:cs="Century Gothic"/>
          <w:color w:val="000000"/>
          <w:sz w:val="20"/>
          <w:szCs w:val="20"/>
        </w:rPr>
        <w:t xml:space="preserve">. </w:t>
      </w:r>
      <w:r w:rsidR="009B7B03">
        <w:rPr>
          <w:rFonts w:ascii="Century Gothic" w:eastAsia="Century Gothic" w:hAnsi="Century Gothic" w:cs="Century Gothic"/>
          <w:color w:val="000000"/>
          <w:sz w:val="20"/>
          <w:szCs w:val="20"/>
        </w:rPr>
        <w:t xml:space="preserve">The Developer shall be paid by the Principal for the Services as at each milestone within </w:t>
      </w:r>
      <w:r w:rsidR="009B7B03">
        <w:rPr>
          <w:rFonts w:ascii="Century Gothic" w:eastAsia="Century Gothic" w:hAnsi="Century Gothic" w:cs="Century Gothic"/>
          <w:sz w:val="20"/>
          <w:szCs w:val="20"/>
        </w:rPr>
        <w:t>7</w:t>
      </w:r>
      <w:r w:rsidR="009B7B03">
        <w:rPr>
          <w:rFonts w:ascii="Century Gothic" w:eastAsia="Century Gothic" w:hAnsi="Century Gothic" w:cs="Century Gothic"/>
          <w:color w:val="000000"/>
          <w:sz w:val="20"/>
          <w:szCs w:val="20"/>
        </w:rPr>
        <w:t xml:space="preserve"> (</w:t>
      </w:r>
      <w:r w:rsidR="009B7B03">
        <w:rPr>
          <w:rFonts w:ascii="Century Gothic" w:eastAsia="Century Gothic" w:hAnsi="Century Gothic" w:cs="Century Gothic"/>
          <w:sz w:val="20"/>
          <w:szCs w:val="20"/>
        </w:rPr>
        <w:t>seven</w:t>
      </w:r>
      <w:r w:rsidR="009B7B03">
        <w:rPr>
          <w:rFonts w:ascii="Century Gothic" w:eastAsia="Century Gothic" w:hAnsi="Century Gothic" w:cs="Century Gothic"/>
          <w:color w:val="000000"/>
          <w:sz w:val="20"/>
          <w:szCs w:val="20"/>
        </w:rPr>
        <w:t>) days of its receipt of the invoices from the Developer.</w:t>
      </w:r>
    </w:p>
    <w:p w:rsidR="009B7B03" w:rsidRDefault="009B7B03" w:rsidP="009B7B03">
      <w:pPr>
        <w:pBdr>
          <w:top w:val="nil"/>
          <w:left w:val="nil"/>
          <w:bottom w:val="nil"/>
          <w:right w:val="nil"/>
          <w:between w:val="nil"/>
        </w:pBdr>
        <w:spacing w:after="0"/>
        <w:ind w:left="1440"/>
        <w:rPr>
          <w:rFonts w:ascii="Century Gothic" w:eastAsia="Century Gothic" w:hAnsi="Century Gothic" w:cs="Century Gothic"/>
          <w:sz w:val="20"/>
          <w:szCs w:val="20"/>
        </w:rPr>
      </w:pPr>
    </w:p>
    <w:p w:rsidR="008E7939" w:rsidRDefault="0064413F">
      <w:pPr>
        <w:pBdr>
          <w:top w:val="nil"/>
          <w:left w:val="nil"/>
          <w:bottom w:val="nil"/>
          <w:right w:val="nil"/>
          <w:between w:val="nil"/>
        </w:pBdr>
        <w:ind w:left="720" w:firstLine="7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Any sums payable under this Agreement shall be inclusive of Value Added Tax. </w:t>
      </w:r>
    </w:p>
    <w:p w:rsidR="009B7B03" w:rsidRDefault="009B7B03">
      <w:pPr>
        <w:pBdr>
          <w:top w:val="nil"/>
          <w:left w:val="nil"/>
          <w:bottom w:val="nil"/>
          <w:right w:val="nil"/>
          <w:between w:val="nil"/>
        </w:pBdr>
        <w:ind w:left="720" w:firstLine="720"/>
        <w:rPr>
          <w:rFonts w:ascii="Century Gothic" w:eastAsia="Century Gothic" w:hAnsi="Century Gothic" w:cs="Century Gothic"/>
          <w:color w:val="000000"/>
          <w:sz w:val="20"/>
          <w:szCs w:val="20"/>
        </w:rPr>
      </w:pPr>
    </w:p>
    <w:p w:rsidR="009B7B03" w:rsidRDefault="009B7B03">
      <w:pPr>
        <w:pBdr>
          <w:top w:val="nil"/>
          <w:left w:val="nil"/>
          <w:bottom w:val="nil"/>
          <w:right w:val="nil"/>
          <w:between w:val="nil"/>
        </w:pBdr>
        <w:ind w:left="720" w:firstLine="720"/>
        <w:rPr>
          <w:rFonts w:ascii="Century Gothic" w:eastAsia="Century Gothic" w:hAnsi="Century Gothic" w:cs="Century Gothic"/>
          <w:color w:val="000000"/>
          <w:sz w:val="20"/>
          <w:szCs w:val="20"/>
        </w:rPr>
      </w:pPr>
    </w:p>
    <w:p w:rsidR="008E7939" w:rsidRDefault="0064413F">
      <w:pPr>
        <w:numPr>
          <w:ilvl w:val="0"/>
          <w:numId w:val="7"/>
        </w:numPr>
        <w:pBdr>
          <w:top w:val="nil"/>
          <w:left w:val="nil"/>
          <w:bottom w:val="nil"/>
          <w:right w:val="nil"/>
          <w:between w:val="nil"/>
        </w:pBd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INTELLECTUAL PROPERTY RIGHTS IN THE SOFTWARE</w:t>
      </w:r>
    </w:p>
    <w:p w:rsidR="008E7939" w:rsidRDefault="0064413F">
      <w:pPr>
        <w:ind w:left="108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The Parties acknowledge and agree that the Principal retains ownership of any creative idea, design, development, invention, works of authorship, know-how, or work results and other Intellectual Property Rights        owned or communicated by the Principal prior to the </w:t>
      </w:r>
      <w:r w:rsidR="009B7B03">
        <w:rPr>
          <w:rFonts w:ascii="Century Gothic" w:eastAsia="Century Gothic" w:hAnsi="Century Gothic" w:cs="Century Gothic"/>
          <w:sz w:val="20"/>
          <w:szCs w:val="20"/>
        </w:rPr>
        <w:t>C</w:t>
      </w:r>
      <w:r>
        <w:rPr>
          <w:rFonts w:ascii="Century Gothic" w:eastAsia="Century Gothic" w:hAnsi="Century Gothic" w:cs="Century Gothic"/>
          <w:sz w:val="20"/>
          <w:szCs w:val="20"/>
        </w:rPr>
        <w:t xml:space="preserve">ommencement </w:t>
      </w:r>
      <w:r w:rsidR="009B7B03">
        <w:rPr>
          <w:rFonts w:ascii="Century Gothic" w:eastAsia="Century Gothic" w:hAnsi="Century Gothic" w:cs="Century Gothic"/>
          <w:sz w:val="20"/>
          <w:szCs w:val="20"/>
        </w:rPr>
        <w:t>D</w:t>
      </w:r>
      <w:r>
        <w:rPr>
          <w:rFonts w:ascii="Century Gothic" w:eastAsia="Century Gothic" w:hAnsi="Century Gothic" w:cs="Century Gothic"/>
          <w:sz w:val="20"/>
          <w:szCs w:val="20"/>
        </w:rPr>
        <w:t xml:space="preserve">ate, and the Principal owns any creations and Intellectual Property Rights      </w:t>
      </w:r>
      <w:proofErr w:type="spellStart"/>
      <w:r>
        <w:rPr>
          <w:rFonts w:ascii="Century Gothic" w:eastAsia="Century Gothic" w:hAnsi="Century Gothic" w:cs="Century Gothic"/>
          <w:sz w:val="20"/>
          <w:szCs w:val="20"/>
        </w:rPr>
        <w:t>rights</w:t>
      </w:r>
      <w:proofErr w:type="spellEnd"/>
      <w:r>
        <w:rPr>
          <w:rFonts w:ascii="Century Gothic" w:eastAsia="Century Gothic" w:hAnsi="Century Gothic" w:cs="Century Gothic"/>
          <w:sz w:val="20"/>
          <w:szCs w:val="20"/>
        </w:rPr>
        <w:t xml:space="preserve"> c</w:t>
      </w:r>
      <w:r w:rsidR="00012D08">
        <w:rPr>
          <w:rFonts w:ascii="Century Gothic" w:eastAsia="Century Gothic" w:hAnsi="Century Gothic" w:cs="Century Gothic"/>
          <w:sz w:val="20"/>
          <w:szCs w:val="20"/>
        </w:rPr>
        <w:t>reated by or on behalf of t</w:t>
      </w:r>
      <w:r>
        <w:rPr>
          <w:rFonts w:ascii="Century Gothic" w:eastAsia="Century Gothic" w:hAnsi="Century Gothic" w:cs="Century Gothic"/>
          <w:sz w:val="20"/>
          <w:szCs w:val="20"/>
        </w:rPr>
        <w:t>he Developer to the extent created as a direct result of the Services and Software under this Agreement.</w:t>
      </w:r>
    </w:p>
    <w:p w:rsidR="008E7939" w:rsidRDefault="0064413F">
      <w:pPr>
        <w:ind w:left="108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The Developer expressly acknowledges and agrees that </w:t>
      </w:r>
      <w:r w:rsidR="00B70C95">
        <w:rPr>
          <w:rFonts w:ascii="Century Gothic" w:eastAsia="Century Gothic" w:hAnsi="Century Gothic" w:cs="Century Gothic"/>
          <w:sz w:val="20"/>
          <w:szCs w:val="20"/>
        </w:rPr>
        <w:t xml:space="preserve">the Software, </w:t>
      </w:r>
      <w:r>
        <w:rPr>
          <w:rFonts w:ascii="Century Gothic" w:eastAsia="Century Gothic" w:hAnsi="Century Gothic" w:cs="Century Gothic"/>
          <w:sz w:val="20"/>
          <w:szCs w:val="20"/>
        </w:rPr>
        <w:t>any and all proprietary materials including Work Product prepared by the Developer under this Agreement shall be considered “works for hire” and the exclusive property of the Principal. These items shall include without limitation any and all deliverables resulting from the Developer’s Services or</w:t>
      </w:r>
      <w:r w:rsidR="00B70C95">
        <w:rPr>
          <w:rFonts w:ascii="Century Gothic" w:eastAsia="Century Gothic" w:hAnsi="Century Gothic" w:cs="Century Gothic"/>
          <w:sz w:val="20"/>
          <w:szCs w:val="20"/>
        </w:rPr>
        <w:t xml:space="preserve"> </w:t>
      </w:r>
      <w:r>
        <w:rPr>
          <w:rFonts w:ascii="Century Gothic" w:eastAsia="Century Gothic" w:hAnsi="Century Gothic" w:cs="Century Gothic"/>
          <w:sz w:val="20"/>
          <w:szCs w:val="20"/>
        </w:rPr>
        <w:t xml:space="preserve">contemplated by this Agreement. Upon the Principal’s request, the Developer will provide the Principal with physical embodiments of all IP and proprietary materials created and owned by The Developer pursuant to this Agreement. To the extent that any and all IP and proprietary materials prepared by The Developer under this </w:t>
      </w:r>
      <w:r w:rsidR="00DE48DE">
        <w:rPr>
          <w:rFonts w:ascii="Century Gothic" w:eastAsia="Century Gothic" w:hAnsi="Century Gothic" w:cs="Century Gothic"/>
          <w:sz w:val="20"/>
          <w:szCs w:val="20"/>
        </w:rPr>
        <w:t xml:space="preserve">Agreement </w:t>
      </w:r>
      <w:r>
        <w:rPr>
          <w:rFonts w:ascii="Century Gothic" w:eastAsia="Century Gothic" w:hAnsi="Century Gothic" w:cs="Century Gothic"/>
          <w:sz w:val="20"/>
          <w:szCs w:val="20"/>
        </w:rPr>
        <w:t xml:space="preserve">is not considered work made for hire, the Developer assigns to the Principal royalty-free, worldwide, perpetually, and irrevocably, all rights in such IP and proprietary materials to the extent permitted by law. </w:t>
      </w:r>
    </w:p>
    <w:p w:rsidR="008E7939" w:rsidRDefault="0064413F">
      <w:pPr>
        <w:ind w:left="1080"/>
        <w:rPr>
          <w:rFonts w:ascii="Century Gothic" w:eastAsia="Century Gothic" w:hAnsi="Century Gothic" w:cs="Century Gothic"/>
          <w:sz w:val="20"/>
          <w:szCs w:val="20"/>
        </w:rPr>
      </w:pPr>
      <w:r>
        <w:rPr>
          <w:rFonts w:ascii="Century Gothic" w:eastAsia="Century Gothic" w:hAnsi="Century Gothic" w:cs="Century Gothic"/>
          <w:sz w:val="20"/>
          <w:szCs w:val="20"/>
        </w:rPr>
        <w:t>The Developer warrants that it has, and shall at its own cost obtain all necessary rights and licenses (including the right to sublicense and all necessary renewals), to Intellectual Property subsisting in any matter, thing or process (including but not limited to Software, used or to be used by it in providing Services to the Principal, or delivered or to be delivered by it.</w:t>
      </w:r>
    </w:p>
    <w:p w:rsidR="008E7939" w:rsidRDefault="0064413F">
      <w:pPr>
        <w:ind w:left="1080"/>
        <w:rPr>
          <w:rFonts w:ascii="Century Gothic" w:eastAsia="Century Gothic" w:hAnsi="Century Gothic" w:cs="Century Gothic"/>
          <w:sz w:val="20"/>
          <w:szCs w:val="20"/>
        </w:rPr>
      </w:pPr>
      <w:r>
        <w:rPr>
          <w:rFonts w:ascii="Century Gothic" w:eastAsia="Century Gothic" w:hAnsi="Century Gothic" w:cs="Century Gothic"/>
          <w:sz w:val="20"/>
          <w:szCs w:val="20"/>
        </w:rPr>
        <w:t>The Developer agrees not to claim any such ownership in the Software’s intellectual property at any time prior to or after the completion and delivery of the Software to the Principal.</w:t>
      </w:r>
    </w:p>
    <w:p w:rsidR="008E7939" w:rsidRDefault="0064413F">
      <w:pPr>
        <w:ind w:left="108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During the development of the Software, the Developer shall set up a repository where all source codes and related information in respect of the Software shall be shared     , with the Principal having access. Upon fully implementation of the Software development, the Developer shall handover the source codes in respect of the Software to the Principal. </w:t>
      </w:r>
    </w:p>
    <w:p w:rsidR="008E7939" w:rsidRDefault="008E7939">
      <w:pPr>
        <w:rPr>
          <w:rFonts w:ascii="Century Gothic" w:eastAsia="Century Gothic" w:hAnsi="Century Gothic" w:cs="Century Gothic"/>
          <w:sz w:val="20"/>
          <w:szCs w:val="20"/>
        </w:rPr>
      </w:pPr>
    </w:p>
    <w:p w:rsidR="008E7939" w:rsidRDefault="0064413F">
      <w:pPr>
        <w:numPr>
          <w:ilvl w:val="0"/>
          <w:numId w:val="7"/>
        </w:numPr>
        <w:pBdr>
          <w:top w:val="nil"/>
          <w:left w:val="nil"/>
          <w:bottom w:val="nil"/>
          <w:right w:val="nil"/>
          <w:between w:val="nil"/>
        </w:pBd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CHANGE IN SPECIFICATIONS</w:t>
      </w:r>
    </w:p>
    <w:p w:rsidR="008E7939" w:rsidRDefault="0064413F">
      <w:pPr>
        <w:ind w:left="108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The Principal may request that reasonable changes be made to the </w:t>
      </w:r>
      <w:r w:rsidR="009B7B03">
        <w:rPr>
          <w:rFonts w:ascii="Century Gothic" w:eastAsia="Century Gothic" w:hAnsi="Century Gothic" w:cs="Century Gothic"/>
          <w:sz w:val="20"/>
          <w:szCs w:val="20"/>
        </w:rPr>
        <w:t>S</w:t>
      </w:r>
      <w:r>
        <w:rPr>
          <w:rFonts w:ascii="Century Gothic" w:eastAsia="Century Gothic" w:hAnsi="Century Gothic" w:cs="Century Gothic"/>
          <w:sz w:val="20"/>
          <w:szCs w:val="20"/>
        </w:rPr>
        <w:t>pecifications and details to suit the intended objective</w:t>
      </w:r>
      <w:r w:rsidR="009B7B03">
        <w:rPr>
          <w:rFonts w:ascii="Century Gothic" w:eastAsia="Century Gothic" w:hAnsi="Century Gothic" w:cs="Century Gothic"/>
          <w:sz w:val="20"/>
          <w:szCs w:val="20"/>
        </w:rPr>
        <w:t xml:space="preserve"> and functional requirements</w:t>
      </w:r>
      <w:r>
        <w:rPr>
          <w:rFonts w:ascii="Century Gothic" w:eastAsia="Century Gothic" w:hAnsi="Century Gothic" w:cs="Century Gothic"/>
          <w:sz w:val="20"/>
          <w:szCs w:val="20"/>
        </w:rPr>
        <w:t xml:space="preserve"> of the Software; these may include tasks associated with the implementation of the specifications.</w:t>
      </w:r>
    </w:p>
    <w:p w:rsidR="008E7939" w:rsidRDefault="0064413F">
      <w:pPr>
        <w:numPr>
          <w:ilvl w:val="1"/>
          <w:numId w:val="7"/>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If the Principal requests such a change; the Developer will use its best efforts to implement the requested changes at no additional expenses to the Principal and without delaying delivery of the Software. In the event that the proposed change will, in the sole discretion of the Developer, require a delay in the delivery of the Software or would result in additional expense to the Principal, then the Principal and the Developer shall confer and the Principal </w:t>
      </w:r>
      <w:r>
        <w:rPr>
          <w:rFonts w:ascii="Century Gothic" w:eastAsia="Century Gothic" w:hAnsi="Century Gothic" w:cs="Century Gothic"/>
          <w:color w:val="000000"/>
          <w:sz w:val="20"/>
          <w:szCs w:val="20"/>
        </w:rPr>
        <w:lastRenderedPageBreak/>
        <w:t xml:space="preserve">may either withdraw the proposed change or require the Developer to deliver the Software within the proposed change and subject to the delay and or additional expense. Any such additional expense shall be agreed by the Parties. Any such delay that warrants from a proposed change shall </w:t>
      </w:r>
      <w:r>
        <w:rPr>
          <w:rFonts w:ascii="Century Gothic" w:eastAsia="Century Gothic" w:hAnsi="Century Gothic" w:cs="Century Gothic"/>
          <w:sz w:val="20"/>
          <w:szCs w:val="20"/>
        </w:rPr>
        <w:t xml:space="preserve">be subjected to a practicable timespan and will </w:t>
      </w:r>
      <w:r w:rsidR="00DE48DE">
        <w:rPr>
          <w:rFonts w:ascii="Century Gothic" w:eastAsia="Century Gothic" w:hAnsi="Century Gothic" w:cs="Century Gothic"/>
          <w:sz w:val="20"/>
          <w:szCs w:val="20"/>
        </w:rPr>
        <w:t>lead to consequential adjustment to D</w:t>
      </w:r>
      <w:r>
        <w:rPr>
          <w:rFonts w:ascii="Century Gothic" w:eastAsia="Century Gothic" w:hAnsi="Century Gothic" w:cs="Century Gothic"/>
          <w:color w:val="000000"/>
          <w:sz w:val="20"/>
          <w:szCs w:val="20"/>
        </w:rPr>
        <w:t xml:space="preserve">elivery </w:t>
      </w:r>
      <w:r w:rsidR="00DE48DE">
        <w:rPr>
          <w:rFonts w:ascii="Century Gothic" w:eastAsia="Century Gothic" w:hAnsi="Century Gothic" w:cs="Century Gothic"/>
          <w:sz w:val="20"/>
          <w:szCs w:val="20"/>
        </w:rPr>
        <w:t>D</w:t>
      </w:r>
      <w:r>
        <w:rPr>
          <w:rFonts w:ascii="Century Gothic" w:eastAsia="Century Gothic" w:hAnsi="Century Gothic" w:cs="Century Gothic"/>
          <w:color w:val="000000"/>
          <w:sz w:val="20"/>
          <w:szCs w:val="20"/>
        </w:rPr>
        <w:t>ate</w:t>
      </w:r>
      <w:r w:rsidR="00DE48DE">
        <w:rPr>
          <w:rFonts w:ascii="Century Gothic" w:eastAsia="Century Gothic" w:hAnsi="Century Gothic" w:cs="Century Gothic"/>
          <w:sz w:val="20"/>
          <w:szCs w:val="20"/>
        </w:rPr>
        <w:t>. The timeline</w:t>
      </w:r>
      <w:r>
        <w:rPr>
          <w:rFonts w:ascii="Century Gothic" w:eastAsia="Century Gothic" w:hAnsi="Century Gothic" w:cs="Century Gothic"/>
          <w:sz w:val="20"/>
          <w:szCs w:val="20"/>
        </w:rPr>
        <w:t xml:space="preserve"> for changes that will require process change will be agreed on by both Parties and changes will also be feature based as subject to agreement by both P</w:t>
      </w:r>
      <w:del w:id="19" w:author="Bolu Ojewole" w:date="2021-09-11T21:46:00Z">
        <w:r w:rsidDel="0063784D">
          <w:rPr>
            <w:rFonts w:ascii="Century Gothic" w:eastAsia="Century Gothic" w:hAnsi="Century Gothic" w:cs="Century Gothic"/>
            <w:sz w:val="20"/>
            <w:szCs w:val="20"/>
          </w:rPr>
          <w:delText xml:space="preserve">    </w:delText>
        </w:r>
        <w:r w:rsidDel="00DE48DE">
          <w:rPr>
            <w:rFonts w:ascii="Century Gothic" w:eastAsia="Century Gothic" w:hAnsi="Century Gothic" w:cs="Century Gothic"/>
            <w:sz w:val="20"/>
            <w:szCs w:val="20"/>
          </w:rPr>
          <w:delText xml:space="preserve"> </w:delText>
        </w:r>
      </w:del>
      <w:r>
        <w:rPr>
          <w:rFonts w:ascii="Century Gothic" w:eastAsia="Century Gothic" w:hAnsi="Century Gothic" w:cs="Century Gothic"/>
          <w:sz w:val="20"/>
          <w:szCs w:val="20"/>
        </w:rPr>
        <w:t xml:space="preserve">arties. </w:t>
      </w:r>
    </w:p>
    <w:p w:rsidR="008E7939" w:rsidRDefault="0064413F">
      <w:pPr>
        <w:numPr>
          <w:ilvl w:val="1"/>
          <w:numId w:val="7"/>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The Principal agrees and acknowledges that the judgment as to if there will be any delay or additional expense shall be made solely by the Developer, provided that if the </w:t>
      </w:r>
      <w:r>
        <w:rPr>
          <w:rFonts w:ascii="Century Gothic" w:eastAsia="Century Gothic" w:hAnsi="Century Gothic" w:cs="Century Gothic"/>
          <w:sz w:val="20"/>
          <w:szCs w:val="20"/>
        </w:rPr>
        <w:t>Principal disagrees with decision of the Developer with respect to any change request, the Parties shall discuss and re-evaluate the impact, and if necessary seek a third opinion</w:t>
      </w:r>
      <w:r>
        <w:rPr>
          <w:rFonts w:ascii="Century Gothic" w:eastAsia="Century Gothic" w:hAnsi="Century Gothic" w:cs="Century Gothic"/>
          <w:color w:val="000000"/>
          <w:sz w:val="20"/>
          <w:szCs w:val="20"/>
        </w:rPr>
        <w:t>.</w:t>
      </w:r>
    </w:p>
    <w:p w:rsidR="008E7939" w:rsidRDefault="0064413F">
      <w:pPr>
        <w:numPr>
          <w:ilvl w:val="1"/>
          <w:numId w:val="7"/>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The Parties acknowledge and agree that </w:t>
      </w:r>
      <w:ins w:id="20" w:author="Bolu Ojewole" w:date="2021-09-11T21:26:00Z">
        <w:r w:rsidR="00CA1FF9">
          <w:rPr>
            <w:rFonts w:ascii="Century Gothic" w:eastAsia="Century Gothic" w:hAnsi="Century Gothic" w:cs="Century Gothic"/>
            <w:color w:val="000000"/>
            <w:sz w:val="20"/>
            <w:szCs w:val="20"/>
          </w:rPr>
          <w:t xml:space="preserve">the Developer shall be entitled to charge additional fees for </w:t>
        </w:r>
      </w:ins>
      <w:r>
        <w:rPr>
          <w:rFonts w:ascii="Century Gothic" w:eastAsia="Century Gothic" w:hAnsi="Century Gothic" w:cs="Century Gothic"/>
          <w:color w:val="000000"/>
          <w:sz w:val="20"/>
          <w:szCs w:val="20"/>
        </w:rPr>
        <w:t xml:space="preserve">change request </w:t>
      </w:r>
      <w:ins w:id="21" w:author="Bolu Ojewole" w:date="2021-09-11T21:26:00Z">
        <w:r w:rsidR="00CA1FF9">
          <w:rPr>
            <w:rFonts w:ascii="Century Gothic" w:eastAsia="Century Gothic" w:hAnsi="Century Gothic" w:cs="Century Gothic"/>
            <w:color w:val="000000"/>
            <w:sz w:val="20"/>
            <w:szCs w:val="20"/>
          </w:rPr>
          <w:t xml:space="preserve">which are significant deviations from the </w:t>
        </w:r>
      </w:ins>
      <w:ins w:id="22" w:author="Bolu Ojewole" w:date="2021-09-11T21:27:00Z">
        <w:r w:rsidR="00CA1FF9">
          <w:rPr>
            <w:rFonts w:ascii="Century Gothic" w:eastAsia="Century Gothic" w:hAnsi="Century Gothic" w:cs="Century Gothic"/>
            <w:color w:val="000000"/>
            <w:sz w:val="20"/>
            <w:szCs w:val="20"/>
          </w:rPr>
          <w:t xml:space="preserve">Specification or an addition to the Scope of Work under this Agreement. Such additional fee shall be agreed in writing by the </w:t>
        </w:r>
      </w:ins>
      <w:ins w:id="23" w:author="Bolu Ojewole" w:date="2021-09-11T21:28:00Z">
        <w:r w:rsidR="00CA1FF9">
          <w:rPr>
            <w:rFonts w:ascii="Century Gothic" w:eastAsia="Century Gothic" w:hAnsi="Century Gothic" w:cs="Century Gothic"/>
            <w:color w:val="000000"/>
            <w:sz w:val="20"/>
            <w:szCs w:val="20"/>
          </w:rPr>
          <w:t xml:space="preserve">Parties. </w:t>
        </w:r>
      </w:ins>
    </w:p>
    <w:p w:rsidR="008E7939" w:rsidRDefault="008E7939">
      <w:pPr>
        <w:pBdr>
          <w:top w:val="nil"/>
          <w:left w:val="nil"/>
          <w:bottom w:val="nil"/>
          <w:right w:val="nil"/>
          <w:between w:val="nil"/>
        </w:pBdr>
        <w:spacing w:after="0"/>
        <w:ind w:left="1440"/>
        <w:rPr>
          <w:rFonts w:ascii="Century Gothic" w:eastAsia="Century Gothic" w:hAnsi="Century Gothic" w:cs="Century Gothic"/>
          <w:color w:val="000000"/>
          <w:sz w:val="20"/>
          <w:szCs w:val="20"/>
        </w:rPr>
      </w:pPr>
    </w:p>
    <w:p w:rsidR="008E7939" w:rsidRDefault="0064413F">
      <w:pPr>
        <w:numPr>
          <w:ilvl w:val="0"/>
          <w:numId w:val="7"/>
        </w:numPr>
        <w:pBdr>
          <w:top w:val="nil"/>
          <w:left w:val="nil"/>
          <w:bottom w:val="nil"/>
          <w:right w:val="nil"/>
          <w:between w:val="nil"/>
        </w:pBdr>
        <w:spacing w:after="0"/>
        <w:rPr>
          <w:ins w:id="24" w:author="Bolu Ojewole" w:date="2021-09-11T21:31:00Z"/>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CONFIDENTIALITY</w:t>
      </w:r>
    </w:p>
    <w:p w:rsidR="00CA1FF9" w:rsidRDefault="00CA1FF9" w:rsidP="00CA1FF9">
      <w:pPr>
        <w:pBdr>
          <w:top w:val="nil"/>
          <w:left w:val="nil"/>
          <w:bottom w:val="nil"/>
          <w:right w:val="nil"/>
          <w:between w:val="nil"/>
        </w:pBdr>
        <w:spacing w:after="0"/>
        <w:ind w:left="360"/>
        <w:rPr>
          <w:rFonts w:ascii="Century Gothic" w:eastAsia="Century Gothic" w:hAnsi="Century Gothic" w:cs="Century Gothic"/>
          <w:b/>
          <w:color w:val="000000"/>
          <w:sz w:val="20"/>
          <w:szCs w:val="20"/>
        </w:rPr>
        <w:pPrChange w:id="25" w:author="Bolu Ojewole" w:date="2021-09-11T21:31:00Z">
          <w:pPr>
            <w:numPr>
              <w:numId w:val="7"/>
            </w:numPr>
            <w:pBdr>
              <w:top w:val="nil"/>
              <w:left w:val="nil"/>
              <w:bottom w:val="nil"/>
              <w:right w:val="nil"/>
              <w:between w:val="nil"/>
            </w:pBdr>
            <w:spacing w:after="0"/>
            <w:ind w:left="720" w:hanging="360"/>
          </w:pPr>
        </w:pPrChange>
      </w:pPr>
    </w:p>
    <w:p w:rsidR="008E7939" w:rsidRDefault="0064413F">
      <w:pPr>
        <w:numPr>
          <w:ilvl w:val="1"/>
          <w:numId w:val="7"/>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The Developer shall not disclose to any third party the business of the </w:t>
      </w:r>
      <w:proofErr w:type="gramStart"/>
      <w:r>
        <w:rPr>
          <w:rFonts w:ascii="Century Gothic" w:eastAsia="Century Gothic" w:hAnsi="Century Gothic" w:cs="Century Gothic"/>
          <w:color w:val="000000"/>
          <w:sz w:val="20"/>
          <w:szCs w:val="20"/>
        </w:rPr>
        <w:t>Principal</w:t>
      </w:r>
      <w:proofErr w:type="gramEnd"/>
      <w:r>
        <w:rPr>
          <w:rFonts w:ascii="Century Gothic" w:eastAsia="Century Gothic" w:hAnsi="Century Gothic" w:cs="Century Gothic"/>
          <w:color w:val="000000"/>
          <w:sz w:val="20"/>
          <w:szCs w:val="20"/>
        </w:rPr>
        <w:t xml:space="preserve">, details </w:t>
      </w:r>
      <w:r>
        <w:rPr>
          <w:rFonts w:ascii="Century Gothic" w:eastAsia="Century Gothic" w:hAnsi="Century Gothic" w:cs="Century Gothic"/>
          <w:sz w:val="20"/>
          <w:szCs w:val="20"/>
        </w:rPr>
        <w:t>regarding the</w:t>
      </w:r>
      <w:r>
        <w:rPr>
          <w:rFonts w:ascii="Century Gothic" w:eastAsia="Century Gothic" w:hAnsi="Century Gothic" w:cs="Century Gothic"/>
          <w:color w:val="000000"/>
          <w:sz w:val="20"/>
          <w:szCs w:val="20"/>
        </w:rPr>
        <w:t xml:space="preserve"> Software, including, without limitation to any information regarding the Software’s code, the details and specifications, or the Principal</w:t>
      </w:r>
      <w:r>
        <w:rPr>
          <w:rFonts w:ascii="Century Gothic" w:eastAsia="Century Gothic" w:hAnsi="Century Gothic" w:cs="Century Gothic"/>
          <w:sz w:val="20"/>
          <w:szCs w:val="20"/>
        </w:rPr>
        <w:t>’</w:t>
      </w:r>
      <w:r>
        <w:rPr>
          <w:rFonts w:ascii="Century Gothic" w:eastAsia="Century Gothic" w:hAnsi="Century Gothic" w:cs="Century Gothic"/>
          <w:color w:val="000000"/>
          <w:sz w:val="20"/>
          <w:szCs w:val="20"/>
        </w:rPr>
        <w:t>s business.</w:t>
      </w:r>
    </w:p>
    <w:p w:rsidR="008E7939" w:rsidRDefault="0064413F">
      <w:pPr>
        <w:numPr>
          <w:ilvl w:val="1"/>
          <w:numId w:val="7"/>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The Developer shall not make copies of any information on the Principal’s business or any content based on the concepts contained within </w:t>
      </w:r>
      <w:r>
        <w:rPr>
          <w:rFonts w:ascii="Century Gothic" w:eastAsia="Century Gothic" w:hAnsi="Century Gothic" w:cs="Century Gothic"/>
          <w:sz w:val="20"/>
          <w:szCs w:val="20"/>
        </w:rPr>
        <w:t xml:space="preserve">the </w:t>
      </w:r>
      <w:ins w:id="26" w:author="Bolu Ojewole" w:date="2021-09-11T21:31:00Z">
        <w:r w:rsidR="00CA1FF9">
          <w:rPr>
            <w:rFonts w:ascii="Century Gothic" w:eastAsia="Century Gothic" w:hAnsi="Century Gothic" w:cs="Century Gothic"/>
            <w:sz w:val="20"/>
            <w:szCs w:val="20"/>
          </w:rPr>
          <w:t>S</w:t>
        </w:r>
      </w:ins>
      <w:del w:id="27" w:author="Bolu Ojewole" w:date="2021-09-11T21:31:00Z">
        <w:r w:rsidDel="00CA1FF9">
          <w:rPr>
            <w:rFonts w:ascii="Century Gothic" w:eastAsia="Century Gothic" w:hAnsi="Century Gothic" w:cs="Century Gothic"/>
            <w:sz w:val="20"/>
            <w:szCs w:val="20"/>
          </w:rPr>
          <w:delText>s</w:delText>
        </w:r>
      </w:del>
      <w:r>
        <w:rPr>
          <w:rFonts w:ascii="Century Gothic" w:eastAsia="Century Gothic" w:hAnsi="Century Gothic" w:cs="Century Gothic"/>
          <w:sz w:val="20"/>
          <w:szCs w:val="20"/>
        </w:rPr>
        <w:t>oftware document</w:t>
      </w:r>
      <w:r>
        <w:rPr>
          <w:rFonts w:ascii="Century Gothic" w:eastAsia="Century Gothic" w:hAnsi="Century Gothic" w:cs="Century Gothic"/>
          <w:color w:val="000000"/>
          <w:sz w:val="20"/>
          <w:szCs w:val="20"/>
        </w:rPr>
        <w:t xml:space="preserve"> or communications made in the course of business with the Principal or personal use or for distribution unless requested to do so by the Principal or except for solely the benefit of the Principal.</w:t>
      </w:r>
    </w:p>
    <w:p w:rsidR="008E7939" w:rsidRDefault="008E7939">
      <w:pPr>
        <w:pBdr>
          <w:top w:val="nil"/>
          <w:left w:val="nil"/>
          <w:bottom w:val="nil"/>
          <w:right w:val="nil"/>
          <w:between w:val="nil"/>
        </w:pBdr>
        <w:spacing w:after="0"/>
        <w:ind w:left="1440"/>
        <w:rPr>
          <w:rFonts w:ascii="Century Gothic" w:eastAsia="Century Gothic" w:hAnsi="Century Gothic" w:cs="Century Gothic"/>
          <w:sz w:val="20"/>
          <w:szCs w:val="20"/>
        </w:rPr>
      </w:pPr>
    </w:p>
    <w:p w:rsidR="008E7939" w:rsidRDefault="0064413F">
      <w:pPr>
        <w:numPr>
          <w:ilvl w:val="0"/>
          <w:numId w:val="7"/>
        </w:numPr>
        <w:pBdr>
          <w:top w:val="nil"/>
          <w:left w:val="nil"/>
          <w:bottom w:val="nil"/>
          <w:right w:val="nil"/>
          <w:between w:val="nil"/>
        </w:pBd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 xml:space="preserve">DEVELOPER WARRANTIES </w:t>
      </w:r>
    </w:p>
    <w:p w:rsidR="008E7939" w:rsidRDefault="0064413F">
      <w:pPr>
        <w:ind w:left="1080"/>
        <w:rPr>
          <w:rFonts w:ascii="Century Gothic" w:eastAsia="Century Gothic" w:hAnsi="Century Gothic" w:cs="Century Gothic"/>
          <w:sz w:val="20"/>
          <w:szCs w:val="20"/>
        </w:rPr>
      </w:pPr>
      <w:r>
        <w:rPr>
          <w:rFonts w:ascii="Century Gothic" w:eastAsia="Century Gothic" w:hAnsi="Century Gothic" w:cs="Century Gothic"/>
          <w:sz w:val="20"/>
          <w:szCs w:val="20"/>
        </w:rPr>
        <w:t>The Developer represents and warrants to the Principal the following:</w:t>
      </w:r>
    </w:p>
    <w:p w:rsidR="008E7939" w:rsidRDefault="0064413F">
      <w:pPr>
        <w:numPr>
          <w:ilvl w:val="0"/>
          <w:numId w:val="1"/>
        </w:num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That the Software will operate free from any material defects, and </w:t>
      </w:r>
      <w:r>
        <w:rPr>
          <w:rFonts w:ascii="Century Gothic" w:eastAsia="Century Gothic" w:hAnsi="Century Gothic" w:cs="Century Gothic"/>
          <w:sz w:val="20"/>
          <w:szCs w:val="20"/>
        </w:rPr>
        <w:t>that the Principal</w:t>
      </w:r>
      <w:r>
        <w:rPr>
          <w:rFonts w:ascii="Century Gothic" w:eastAsia="Century Gothic" w:hAnsi="Century Gothic" w:cs="Century Gothic"/>
          <w:color w:val="000000"/>
          <w:sz w:val="20"/>
          <w:szCs w:val="20"/>
        </w:rPr>
        <w:t xml:space="preserve"> will be able to operate the Software without material problems or interruptions, in accordance with the Specifications. A material defect is defined as a defect which either (a) renders the use of the entire software impossible for all practical purposes or (b) represents a substantial nonconformity to the specifications contained in the Agreement; </w:t>
      </w:r>
      <w:del w:id="28" w:author="Bolu Ojewole" w:date="2021-09-11T21:31:00Z">
        <w:r w:rsidDel="00CA1FF9">
          <w:rPr>
            <w:rFonts w:ascii="Century Gothic" w:eastAsia="Century Gothic" w:hAnsi="Century Gothic" w:cs="Century Gothic"/>
            <w:color w:val="000000"/>
            <w:sz w:val="20"/>
            <w:szCs w:val="20"/>
          </w:rPr>
          <w:delText>and</w:delText>
        </w:r>
      </w:del>
    </w:p>
    <w:p w:rsidR="008E7939" w:rsidRDefault="0064413F">
      <w:pPr>
        <w:numPr>
          <w:ilvl w:val="0"/>
          <w:numId w:val="1"/>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Development and delivery of the Software under this agreement are not in violation of any other agreement that the Developer has with another party.</w:t>
      </w:r>
    </w:p>
    <w:p w:rsidR="008E7939" w:rsidRDefault="0064413F">
      <w:pPr>
        <w:numPr>
          <w:ilvl w:val="0"/>
          <w:numId w:val="1"/>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The Software will not violate the intellectual property rights of any other party.</w:t>
      </w:r>
    </w:p>
    <w:p w:rsidR="00CA1FF9" w:rsidRDefault="0064413F">
      <w:pPr>
        <w:numPr>
          <w:ilvl w:val="0"/>
          <w:numId w:val="1"/>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For a period of 24 (Twe</w:t>
      </w:r>
      <w:r>
        <w:rPr>
          <w:rFonts w:ascii="Century Gothic" w:eastAsia="Century Gothic" w:hAnsi="Century Gothic" w:cs="Century Gothic"/>
          <w:sz w:val="20"/>
          <w:szCs w:val="20"/>
        </w:rPr>
        <w:t>nty-four</w:t>
      </w:r>
      <w:r>
        <w:rPr>
          <w:rFonts w:ascii="Century Gothic" w:eastAsia="Century Gothic" w:hAnsi="Century Gothic" w:cs="Century Gothic"/>
          <w:color w:val="000000"/>
          <w:sz w:val="20"/>
          <w:szCs w:val="20"/>
        </w:rPr>
        <w:t xml:space="preserve">) </w:t>
      </w:r>
      <w:r>
        <w:rPr>
          <w:rFonts w:ascii="Century Gothic" w:eastAsia="Century Gothic" w:hAnsi="Century Gothic" w:cs="Century Gothic"/>
          <w:sz w:val="20"/>
          <w:szCs w:val="20"/>
        </w:rPr>
        <w:t>weeks</w:t>
      </w:r>
      <w:r>
        <w:rPr>
          <w:rFonts w:ascii="Century Gothic" w:eastAsia="Century Gothic" w:hAnsi="Century Gothic" w:cs="Century Gothic"/>
          <w:color w:val="000000"/>
          <w:sz w:val="20"/>
          <w:szCs w:val="20"/>
        </w:rPr>
        <w:t xml:space="preserve"> after the Delivery Date</w:t>
      </w:r>
      <w:r w:rsidR="00CA1FF9">
        <w:rPr>
          <w:rFonts w:ascii="Century Gothic" w:eastAsia="Century Gothic" w:hAnsi="Century Gothic" w:cs="Century Gothic"/>
          <w:color w:val="000000"/>
          <w:sz w:val="20"/>
          <w:szCs w:val="20"/>
        </w:rPr>
        <w:t xml:space="preserve"> </w:t>
      </w:r>
      <w:r w:rsidR="00CA1FF9" w:rsidRPr="00B70C95">
        <w:rPr>
          <w:rFonts w:ascii="Century Gothic" w:eastAsia="Century Gothic" w:hAnsi="Century Gothic" w:cs="Century Gothic"/>
          <w:b/>
          <w:color w:val="000000"/>
          <w:sz w:val="20"/>
          <w:szCs w:val="20"/>
        </w:rPr>
        <w:t>(the “Post Delivery Support Period”)</w:t>
      </w:r>
      <w:r w:rsidRPr="00B70C95">
        <w:rPr>
          <w:rFonts w:ascii="Century Gothic" w:eastAsia="Century Gothic" w:hAnsi="Century Gothic" w:cs="Century Gothic"/>
          <w:b/>
          <w:color w:val="000000"/>
          <w:sz w:val="20"/>
          <w:szCs w:val="20"/>
        </w:rPr>
        <w:t>,</w:t>
      </w:r>
      <w:r>
        <w:rPr>
          <w:rFonts w:ascii="Century Gothic" w:eastAsia="Century Gothic" w:hAnsi="Century Gothic" w:cs="Century Gothic"/>
          <w:color w:val="000000"/>
          <w:sz w:val="20"/>
          <w:szCs w:val="20"/>
        </w:rPr>
        <w:t xml:space="preserve"> the Software shall operate according to the specifications and details set out </w:t>
      </w:r>
      <w:r>
        <w:rPr>
          <w:rFonts w:ascii="Century Gothic" w:eastAsia="Century Gothic" w:hAnsi="Century Gothic" w:cs="Century Gothic"/>
          <w:sz w:val="20"/>
          <w:szCs w:val="20"/>
        </w:rPr>
        <w:t>in the Scope of work document</w:t>
      </w:r>
      <w:r>
        <w:rPr>
          <w:rFonts w:ascii="Century Gothic" w:eastAsia="Century Gothic" w:hAnsi="Century Gothic" w:cs="Century Gothic"/>
          <w:color w:val="000000"/>
          <w:sz w:val="20"/>
          <w:szCs w:val="20"/>
        </w:rPr>
        <w:t xml:space="preserve">. If the Software malfunctions or in any way does not operate according to the specifications within that time, then the Developer shall take any reasonable steps to fix the issue and ensure the Software operates according to the </w:t>
      </w:r>
      <w:r w:rsidR="00CA1FF9">
        <w:rPr>
          <w:rFonts w:ascii="Century Gothic" w:eastAsia="Century Gothic" w:hAnsi="Century Gothic" w:cs="Century Gothic"/>
          <w:color w:val="000000"/>
          <w:sz w:val="20"/>
          <w:szCs w:val="20"/>
        </w:rPr>
        <w:lastRenderedPageBreak/>
        <w:t>S</w:t>
      </w:r>
      <w:r>
        <w:rPr>
          <w:rFonts w:ascii="Century Gothic" w:eastAsia="Century Gothic" w:hAnsi="Century Gothic" w:cs="Century Gothic"/>
          <w:color w:val="000000"/>
          <w:sz w:val="20"/>
          <w:szCs w:val="20"/>
        </w:rPr>
        <w:t xml:space="preserve">pecifications and details set out in the </w:t>
      </w:r>
      <w:r>
        <w:rPr>
          <w:rFonts w:ascii="Century Gothic" w:eastAsia="Century Gothic" w:hAnsi="Century Gothic" w:cs="Century Gothic"/>
          <w:sz w:val="20"/>
          <w:szCs w:val="20"/>
        </w:rPr>
        <w:t>scope of work document</w:t>
      </w:r>
      <w:r w:rsidR="00CA1FF9">
        <w:rPr>
          <w:rFonts w:ascii="Century Gothic" w:eastAsia="Century Gothic" w:hAnsi="Century Gothic" w:cs="Century Gothic"/>
          <w:sz w:val="20"/>
          <w:szCs w:val="20"/>
        </w:rPr>
        <w:t>s and requirement signed off by the Parties.</w:t>
      </w:r>
    </w:p>
    <w:p w:rsidR="008E7939" w:rsidRDefault="00CA1FF9">
      <w:pPr>
        <w:numPr>
          <w:ilvl w:val="0"/>
          <w:numId w:val="1"/>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The developer shall provide the required support services for the Solution during the Post Delivery Support Period</w:t>
      </w:r>
    </w:p>
    <w:p w:rsidR="008E7939" w:rsidRDefault="0064413F">
      <w:pPr>
        <w:numPr>
          <w:ilvl w:val="0"/>
          <w:numId w:val="1"/>
        </w:numPr>
        <w:pBdr>
          <w:top w:val="nil"/>
          <w:left w:val="nil"/>
          <w:bottom w:val="nil"/>
          <w:right w:val="nil"/>
          <w:between w:val="nil"/>
        </w:pBdr>
        <w:spacing w:after="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Any malfunctions due to </w:t>
      </w:r>
      <w:r w:rsidR="00CA1FF9">
        <w:rPr>
          <w:rFonts w:ascii="Century Gothic" w:eastAsia="Century Gothic" w:hAnsi="Century Gothic" w:cs="Century Gothic"/>
          <w:sz w:val="20"/>
          <w:szCs w:val="20"/>
        </w:rPr>
        <w:t>S</w:t>
      </w:r>
      <w:r>
        <w:rPr>
          <w:rFonts w:ascii="Century Gothic" w:eastAsia="Century Gothic" w:hAnsi="Century Gothic" w:cs="Century Gothic"/>
          <w:sz w:val="20"/>
          <w:szCs w:val="20"/>
        </w:rPr>
        <w:t xml:space="preserve">oftware tampering, </w:t>
      </w:r>
      <w:r w:rsidR="00CA1FF9">
        <w:rPr>
          <w:rFonts w:ascii="Century Gothic" w:eastAsia="Century Gothic" w:hAnsi="Century Gothic" w:cs="Century Gothic"/>
          <w:sz w:val="20"/>
          <w:szCs w:val="20"/>
        </w:rPr>
        <w:t xml:space="preserve">unnecessary </w:t>
      </w:r>
      <w:r>
        <w:rPr>
          <w:rFonts w:ascii="Century Gothic" w:eastAsia="Century Gothic" w:hAnsi="Century Gothic" w:cs="Century Gothic"/>
          <w:sz w:val="20"/>
          <w:szCs w:val="20"/>
        </w:rPr>
        <w:t>updates to the original source code, push or pull requests, software updates or adjustments made by the Principal</w:t>
      </w:r>
      <w:r w:rsidR="00CA1FF9">
        <w:rPr>
          <w:rFonts w:ascii="Century Gothic" w:eastAsia="Century Gothic" w:hAnsi="Century Gothic" w:cs="Century Gothic"/>
          <w:sz w:val="20"/>
          <w:szCs w:val="20"/>
        </w:rPr>
        <w:t xml:space="preserve"> without notification to the Developer </w:t>
      </w:r>
      <w:r>
        <w:rPr>
          <w:rFonts w:ascii="Century Gothic" w:eastAsia="Century Gothic" w:hAnsi="Century Gothic" w:cs="Century Gothic"/>
          <w:sz w:val="20"/>
          <w:szCs w:val="20"/>
        </w:rPr>
        <w:t>nullifies the warranty provided by the Developer</w:t>
      </w:r>
    </w:p>
    <w:p w:rsidR="008E7939" w:rsidRDefault="008E7939">
      <w:pPr>
        <w:pBdr>
          <w:top w:val="nil"/>
          <w:left w:val="nil"/>
          <w:bottom w:val="nil"/>
          <w:right w:val="nil"/>
          <w:between w:val="nil"/>
        </w:pBdr>
        <w:spacing w:after="0"/>
        <w:ind w:left="1440"/>
        <w:rPr>
          <w:rFonts w:ascii="Century Gothic" w:eastAsia="Century Gothic" w:hAnsi="Century Gothic" w:cs="Century Gothic"/>
          <w:color w:val="000000"/>
          <w:sz w:val="20"/>
          <w:szCs w:val="20"/>
        </w:rPr>
      </w:pPr>
    </w:p>
    <w:p w:rsidR="008E7939" w:rsidRDefault="0064413F">
      <w:pPr>
        <w:numPr>
          <w:ilvl w:val="0"/>
          <w:numId w:val="7"/>
        </w:numPr>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b/>
          <w:color w:val="000000"/>
          <w:sz w:val="20"/>
          <w:szCs w:val="20"/>
        </w:rPr>
        <w:t>DATA PROTECTION</w:t>
      </w:r>
    </w:p>
    <w:p w:rsidR="008E7939" w:rsidRDefault="0064413F">
      <w:pPr>
        <w:pBdr>
          <w:top w:val="nil"/>
          <w:left w:val="nil"/>
          <w:bottom w:val="nil"/>
          <w:right w:val="nil"/>
          <w:between w:val="nil"/>
        </w:pBdr>
        <w:spacing w:after="0"/>
        <w:ind w:left="720"/>
        <w:rPr>
          <w:rFonts w:ascii="Century Gothic" w:eastAsia="Century Gothic" w:hAnsi="Century Gothic" w:cs="Century Gothic"/>
          <w:sz w:val="20"/>
          <w:szCs w:val="20"/>
        </w:rPr>
      </w:pPr>
      <w:r>
        <w:rPr>
          <w:rFonts w:ascii="Century Gothic" w:eastAsia="Century Gothic" w:hAnsi="Century Gothic" w:cs="Century Gothic"/>
          <w:color w:val="000000"/>
          <w:sz w:val="20"/>
          <w:szCs w:val="20"/>
        </w:rPr>
        <w:t>The Developer acknowledges that, in providing Services to the Principal, it may collect, receive or process personal data of individuals on behalf of the Principal. Any personal data collected or processed shall be used, processed, reserved or stored solely in furtherance of this Agreement between the Parties and under applicable laws. The Developer shall ensure full compliance with the Nigeria Data Protection Regulation, 2019 (NDPR) and other applicable Data Protection Laws in processing any personal data disclosed by the Principal or collected on behalf of the Principal.</w:t>
      </w:r>
    </w:p>
    <w:p w:rsidR="008E7939" w:rsidRDefault="008E7939">
      <w:pPr>
        <w:pBdr>
          <w:top w:val="nil"/>
          <w:left w:val="nil"/>
          <w:bottom w:val="nil"/>
          <w:right w:val="nil"/>
          <w:between w:val="nil"/>
        </w:pBdr>
        <w:ind w:left="360"/>
        <w:rPr>
          <w:rFonts w:ascii="Century Gothic" w:eastAsia="Century Gothic" w:hAnsi="Century Gothic" w:cs="Century Gothic"/>
          <w:sz w:val="20"/>
          <w:szCs w:val="20"/>
        </w:rPr>
      </w:pPr>
    </w:p>
    <w:p w:rsidR="008E7939" w:rsidRDefault="0064413F">
      <w:pPr>
        <w:numPr>
          <w:ilvl w:val="0"/>
          <w:numId w:val="7"/>
        </w:numPr>
        <w:pBdr>
          <w:top w:val="nil"/>
          <w:left w:val="nil"/>
          <w:bottom w:val="nil"/>
          <w:right w:val="nil"/>
          <w:between w:val="nil"/>
        </w:pBd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 xml:space="preserve">FAILURE TO PROVIDE THE SERVICES </w:t>
      </w:r>
    </w:p>
    <w:p w:rsidR="008E7939" w:rsidRDefault="0064413F" w:rsidP="00CA1FF9">
      <w:pPr>
        <w:pStyle w:val="ListParagraph"/>
        <w:numPr>
          <w:ilvl w:val="0"/>
          <w:numId w:val="11"/>
        </w:numPr>
        <w:rPr>
          <w:ins w:id="29" w:author="Bolu Ojewole" w:date="2021-09-11T21:35:00Z"/>
          <w:rFonts w:ascii="Century Gothic" w:eastAsia="Century Gothic" w:hAnsi="Century Gothic" w:cs="Century Gothic"/>
          <w:color w:val="000000"/>
          <w:sz w:val="20"/>
          <w:szCs w:val="20"/>
        </w:rPr>
        <w:pPrChange w:id="30" w:author="Bolu Ojewole" w:date="2021-09-11T21:35:00Z">
          <w:pPr>
            <w:ind w:left="720"/>
          </w:pPr>
        </w:pPrChange>
      </w:pPr>
      <w:r w:rsidRPr="00CA1FF9">
        <w:rPr>
          <w:rFonts w:ascii="Century Gothic" w:eastAsia="Century Gothic" w:hAnsi="Century Gothic" w:cs="Century Gothic"/>
          <w:color w:val="000000"/>
          <w:sz w:val="20"/>
          <w:szCs w:val="20"/>
          <w:rPrChange w:id="31" w:author="Bolu Ojewole" w:date="2021-09-11T21:35:00Z">
            <w:rPr/>
          </w:rPrChange>
        </w:rPr>
        <w:t>The Parties acknowledge and agree that the fees paid to the Developer for the Services shall be refunded in the event of negligence or failure of the Developer to provide the applicable deliverables at the relevant milestones without any justification.  The</w:t>
      </w:r>
      <w:ins w:id="32" w:author="Bolu Ojewole" w:date="2021-09-11T21:10:00Z">
        <w:r w:rsidR="009B7B03" w:rsidRPr="00CA1FF9">
          <w:rPr>
            <w:rFonts w:ascii="Century Gothic" w:eastAsia="Century Gothic" w:hAnsi="Century Gothic" w:cs="Century Gothic"/>
            <w:color w:val="000000"/>
            <w:sz w:val="20"/>
            <w:szCs w:val="20"/>
            <w:rPrChange w:id="33" w:author="Bolu Ojewole" w:date="2021-09-11T21:35:00Z">
              <w:rPr/>
            </w:rPrChange>
          </w:rPr>
          <w:t xml:space="preserve"> Parties acknowledge that the receipt by the Developer of the milestone payments under this Agreement, shall not be deemed or construed as a full acceptance by the Developer of the S</w:t>
        </w:r>
      </w:ins>
      <w:ins w:id="34" w:author="Bolu Ojewole" w:date="2021-09-11T21:11:00Z">
        <w:r w:rsidR="009B7B03" w:rsidRPr="00CA1FF9">
          <w:rPr>
            <w:rFonts w:ascii="Century Gothic" w:eastAsia="Century Gothic" w:hAnsi="Century Gothic" w:cs="Century Gothic"/>
            <w:color w:val="000000"/>
            <w:sz w:val="20"/>
            <w:szCs w:val="20"/>
            <w:rPrChange w:id="35" w:author="Bolu Ojewole" w:date="2021-09-11T21:35:00Z">
              <w:rPr/>
            </w:rPrChange>
          </w:rPr>
          <w:t xml:space="preserve">olution or the satisfactory performance of the Services. </w:t>
        </w:r>
      </w:ins>
    </w:p>
    <w:p w:rsidR="00CA1FF9" w:rsidRPr="00CA1FF9" w:rsidRDefault="00CA1FF9" w:rsidP="00CA1FF9">
      <w:pPr>
        <w:pStyle w:val="ListParagraph"/>
        <w:ind w:left="1440"/>
        <w:rPr>
          <w:ins w:id="36" w:author="Bolu Ojewole" w:date="2021-09-11T21:35:00Z"/>
          <w:rFonts w:ascii="Century Gothic" w:eastAsia="Century Gothic" w:hAnsi="Century Gothic" w:cs="Century Gothic"/>
          <w:color w:val="000000"/>
          <w:sz w:val="20"/>
          <w:szCs w:val="20"/>
          <w:rPrChange w:id="37" w:author="Bolu Ojewole" w:date="2021-09-11T21:35:00Z">
            <w:rPr>
              <w:ins w:id="38" w:author="Bolu Ojewole" w:date="2021-09-11T21:35:00Z"/>
            </w:rPr>
          </w:rPrChange>
        </w:rPr>
        <w:pPrChange w:id="39" w:author="Bolu Ojewole" w:date="2021-09-11T21:35:00Z">
          <w:pPr>
            <w:ind w:left="720"/>
          </w:pPr>
        </w:pPrChange>
      </w:pPr>
    </w:p>
    <w:p w:rsidR="00CA1FF9" w:rsidRDefault="00CA1FF9" w:rsidP="00CA1FF9">
      <w:pPr>
        <w:pStyle w:val="ListParagraph"/>
        <w:numPr>
          <w:ilvl w:val="0"/>
          <w:numId w:val="11"/>
        </w:numPr>
        <w:rPr>
          <w:ins w:id="40" w:author="Bolu Ojewole" w:date="2021-09-11T22:53:00Z"/>
          <w:rFonts w:ascii="Century Gothic" w:eastAsia="Century Gothic" w:hAnsi="Century Gothic" w:cs="Century Gothic"/>
          <w:color w:val="000000"/>
          <w:sz w:val="20"/>
          <w:szCs w:val="20"/>
        </w:rPr>
        <w:pPrChange w:id="41" w:author="Bolu Ojewole" w:date="2021-09-11T21:35:00Z">
          <w:pPr/>
        </w:pPrChange>
      </w:pPr>
      <w:ins w:id="42" w:author="Bolu Ojewole" w:date="2021-09-11T21:35:00Z">
        <w:r w:rsidRPr="00CA1FF9">
          <w:rPr>
            <w:rFonts w:ascii="Century Gothic" w:eastAsia="Century Gothic" w:hAnsi="Century Gothic" w:cs="Century Gothic"/>
            <w:color w:val="000000"/>
            <w:sz w:val="20"/>
            <w:szCs w:val="20"/>
            <w:rPrChange w:id="43" w:author="Bolu Ojewole" w:date="2021-09-11T21:35:00Z">
              <w:rPr>
                <w:rStyle w:val="Strong"/>
                <w:rFonts w:ascii="Segoe UI" w:hAnsi="Segoe UI" w:cs="Segoe UI"/>
                <w:color w:val="333333"/>
                <w:sz w:val="23"/>
                <w:szCs w:val="23"/>
                <w:shd w:val="clear" w:color="auto" w:fill="FFFFFF"/>
              </w:rPr>
            </w:rPrChange>
          </w:rPr>
          <w:t>The Parties agree that s</w:t>
        </w:r>
        <w:r w:rsidRPr="00CA1FF9">
          <w:rPr>
            <w:rFonts w:ascii="Century Gothic" w:eastAsia="Century Gothic" w:hAnsi="Century Gothic" w:cs="Century Gothic"/>
            <w:color w:val="000000"/>
            <w:sz w:val="20"/>
            <w:szCs w:val="20"/>
            <w:rPrChange w:id="44" w:author="Bolu Ojewole" w:date="2021-09-11T21:35:00Z">
              <w:rPr>
                <w:rStyle w:val="Strong"/>
                <w:rFonts w:ascii="Segoe UI" w:hAnsi="Segoe UI" w:cs="Segoe UI"/>
                <w:color w:val="333333"/>
                <w:sz w:val="23"/>
                <w:szCs w:val="23"/>
                <w:shd w:val="clear" w:color="auto" w:fill="FFFFFF"/>
              </w:rPr>
            </w:rPrChange>
          </w:rPr>
          <w:fldChar w:fldCharType="begin"/>
        </w:r>
        <w:r w:rsidRPr="00CA1FF9">
          <w:rPr>
            <w:rFonts w:ascii="Century Gothic" w:eastAsia="Century Gothic" w:hAnsi="Century Gothic" w:cs="Century Gothic"/>
            <w:color w:val="000000"/>
            <w:sz w:val="20"/>
            <w:szCs w:val="20"/>
            <w:rPrChange w:id="45" w:author="Bolu Ojewole" w:date="2021-09-11T21:35:00Z">
              <w:rPr>
                <w:rStyle w:val="Strong"/>
                <w:rFonts w:ascii="Segoe UI" w:hAnsi="Segoe UI" w:cs="Segoe UI"/>
                <w:color w:val="333333"/>
                <w:sz w:val="23"/>
                <w:szCs w:val="23"/>
                <w:shd w:val="clear" w:color="auto" w:fill="FFFFFF"/>
              </w:rPr>
            </w:rPrChange>
          </w:rPr>
          <w:instrText xml:space="preserve"> HYPERLINK "https://www.lawinsider.com/clause/penalty-clause" </w:instrText>
        </w:r>
        <w:r w:rsidRPr="00CA1FF9">
          <w:rPr>
            <w:rFonts w:ascii="Century Gothic" w:eastAsia="Century Gothic" w:hAnsi="Century Gothic" w:cs="Century Gothic"/>
            <w:color w:val="000000"/>
            <w:sz w:val="20"/>
            <w:szCs w:val="20"/>
            <w:rPrChange w:id="46" w:author="Bolu Ojewole" w:date="2021-09-11T21:35:00Z">
              <w:rPr>
                <w:rStyle w:val="Strong"/>
                <w:rFonts w:ascii="Segoe UI" w:hAnsi="Segoe UI" w:cs="Segoe UI"/>
                <w:color w:val="333333"/>
                <w:sz w:val="23"/>
                <w:szCs w:val="23"/>
                <w:shd w:val="clear" w:color="auto" w:fill="FFFFFF"/>
              </w:rPr>
            </w:rPrChange>
          </w:rPr>
          <w:fldChar w:fldCharType="separate"/>
        </w:r>
        <w:r w:rsidRPr="00CA1FF9">
          <w:rPr>
            <w:rFonts w:ascii="Century Gothic" w:eastAsia="Century Gothic" w:hAnsi="Century Gothic" w:cs="Century Gothic"/>
            <w:color w:val="000000"/>
            <w:sz w:val="20"/>
            <w:szCs w:val="20"/>
            <w:rPrChange w:id="47" w:author="Bolu Ojewole" w:date="2021-09-11T21:35:00Z">
              <w:rPr>
                <w:rStyle w:val="Hyperlink"/>
                <w:rFonts w:ascii="Segoe UI" w:hAnsi="Segoe UI" w:cs="Segoe UI"/>
                <w:bCs/>
                <w:color w:val="555555"/>
                <w:sz w:val="23"/>
                <w:szCs w:val="23"/>
              </w:rPr>
            </w:rPrChange>
          </w:rPr>
          <w:t>hould the</w:t>
        </w:r>
        <w:r w:rsidRPr="00CA1FF9">
          <w:rPr>
            <w:rFonts w:ascii="Century Gothic" w:eastAsia="Century Gothic" w:hAnsi="Century Gothic" w:cs="Century Gothic"/>
            <w:color w:val="000000"/>
            <w:sz w:val="20"/>
            <w:szCs w:val="20"/>
            <w:rPrChange w:id="48" w:author="Bolu Ojewole" w:date="2021-09-11T21:35:00Z">
              <w:rPr>
                <w:rStyle w:val="Strong"/>
                <w:rFonts w:ascii="Segoe UI" w:hAnsi="Segoe UI" w:cs="Segoe UI"/>
                <w:color w:val="333333"/>
                <w:sz w:val="23"/>
                <w:szCs w:val="23"/>
                <w:shd w:val="clear" w:color="auto" w:fill="FFFFFF"/>
              </w:rPr>
            </w:rPrChange>
          </w:rPr>
          <w:fldChar w:fldCharType="end"/>
        </w:r>
        <w:r w:rsidRPr="00CA1FF9">
          <w:rPr>
            <w:rFonts w:ascii="Century Gothic" w:eastAsia="Century Gothic" w:hAnsi="Century Gothic" w:cs="Century Gothic"/>
            <w:color w:val="000000"/>
            <w:sz w:val="20"/>
            <w:szCs w:val="20"/>
            <w:rPrChange w:id="49" w:author="Bolu Ojewole" w:date="2021-09-11T21:35:00Z">
              <w:rPr>
                <w:rFonts w:ascii="Segoe UI" w:hAnsi="Segoe UI" w:cs="Segoe UI"/>
                <w:color w:val="333333"/>
                <w:sz w:val="23"/>
                <w:szCs w:val="23"/>
                <w:shd w:val="clear" w:color="auto" w:fill="FFFFFF"/>
              </w:rPr>
            </w:rPrChange>
          </w:rPr>
          <w:t xml:space="preserve"> Developer fail to provide the Services in accordance with the milestone or delays in providing any deliverable due under this Agreement, the </w:t>
        </w:r>
      </w:ins>
      <w:ins w:id="50" w:author="Bolu Ojewole" w:date="2021-09-11T21:36:00Z">
        <w:r w:rsidR="00DE48DE">
          <w:rPr>
            <w:rFonts w:ascii="Century Gothic" w:eastAsia="Century Gothic" w:hAnsi="Century Gothic" w:cs="Century Gothic"/>
            <w:color w:val="000000"/>
            <w:sz w:val="20"/>
            <w:szCs w:val="20"/>
          </w:rPr>
          <w:t>Principal</w:t>
        </w:r>
      </w:ins>
      <w:ins w:id="51" w:author="Bolu Ojewole" w:date="2021-09-11T21:35:00Z">
        <w:r w:rsidRPr="00CA1FF9">
          <w:rPr>
            <w:rFonts w:ascii="Century Gothic" w:eastAsia="Century Gothic" w:hAnsi="Century Gothic" w:cs="Century Gothic"/>
            <w:color w:val="000000"/>
            <w:sz w:val="20"/>
            <w:szCs w:val="20"/>
            <w:rPrChange w:id="52" w:author="Bolu Ojewole" w:date="2021-09-11T21:35:00Z">
              <w:rPr>
                <w:rFonts w:ascii="Segoe UI" w:hAnsi="Segoe UI" w:cs="Segoe UI"/>
                <w:color w:val="333333"/>
                <w:sz w:val="23"/>
                <w:szCs w:val="23"/>
                <w:shd w:val="clear" w:color="auto" w:fill="FFFFFF"/>
              </w:rPr>
            </w:rPrChange>
          </w:rPr>
          <w:t xml:space="preserve"> shall be entitled at its option, to deduct 2.5% of the </w:t>
        </w:r>
      </w:ins>
      <w:ins w:id="53" w:author="Bolu Ojewole" w:date="2021-09-11T21:39:00Z">
        <w:r w:rsidR="00DE48DE">
          <w:rPr>
            <w:rFonts w:ascii="Century Gothic" w:eastAsia="Century Gothic" w:hAnsi="Century Gothic" w:cs="Century Gothic"/>
            <w:color w:val="000000"/>
            <w:sz w:val="20"/>
            <w:szCs w:val="20"/>
          </w:rPr>
          <w:t>Contract P</w:t>
        </w:r>
      </w:ins>
      <w:ins w:id="54" w:author="Bolu Ojewole" w:date="2021-09-11T21:35:00Z">
        <w:r w:rsidRPr="00CA1FF9">
          <w:rPr>
            <w:rFonts w:ascii="Century Gothic" w:eastAsia="Century Gothic" w:hAnsi="Century Gothic" w:cs="Century Gothic"/>
            <w:color w:val="000000"/>
            <w:sz w:val="20"/>
            <w:szCs w:val="20"/>
            <w:rPrChange w:id="55" w:author="Bolu Ojewole" w:date="2021-09-11T21:35:00Z">
              <w:rPr>
                <w:rFonts w:ascii="Segoe UI" w:hAnsi="Segoe UI" w:cs="Segoe UI"/>
                <w:color w:val="333333"/>
                <w:sz w:val="23"/>
                <w:szCs w:val="23"/>
                <w:shd w:val="clear" w:color="auto" w:fill="FFFFFF"/>
              </w:rPr>
            </w:rPrChange>
          </w:rPr>
          <w:t>rice for each week</w:t>
        </w:r>
        <w:r w:rsidR="00DE48DE">
          <w:rPr>
            <w:rFonts w:ascii="Century Gothic" w:eastAsia="Century Gothic" w:hAnsi="Century Gothic" w:cs="Century Gothic"/>
            <w:color w:val="000000"/>
            <w:sz w:val="20"/>
            <w:szCs w:val="20"/>
          </w:rPr>
          <w:t xml:space="preserve"> of delay, up to a maximum of 12.5</w:t>
        </w:r>
        <w:r w:rsidR="00DE48DE" w:rsidRPr="00DE48DE">
          <w:rPr>
            <w:rFonts w:ascii="Century Gothic" w:eastAsia="Century Gothic" w:hAnsi="Century Gothic" w:cs="Century Gothic"/>
            <w:color w:val="000000"/>
            <w:sz w:val="20"/>
            <w:szCs w:val="20"/>
          </w:rPr>
          <w:t>%</w:t>
        </w:r>
        <w:r w:rsidR="00DE48DE">
          <w:rPr>
            <w:rFonts w:ascii="Century Gothic" w:eastAsia="Century Gothic" w:hAnsi="Century Gothic" w:cs="Century Gothic"/>
            <w:color w:val="000000"/>
            <w:sz w:val="20"/>
            <w:szCs w:val="20"/>
          </w:rPr>
          <w:t xml:space="preserve">. </w:t>
        </w:r>
      </w:ins>
    </w:p>
    <w:p w:rsidR="00C8754F" w:rsidRPr="00C8754F" w:rsidRDefault="00C8754F" w:rsidP="00C8754F">
      <w:pPr>
        <w:pStyle w:val="ListParagraph"/>
        <w:rPr>
          <w:ins w:id="56" w:author="Bolu Ojewole" w:date="2021-09-11T22:53:00Z"/>
          <w:rFonts w:ascii="Century Gothic" w:eastAsia="Century Gothic" w:hAnsi="Century Gothic" w:cs="Century Gothic"/>
          <w:color w:val="000000"/>
          <w:sz w:val="20"/>
          <w:szCs w:val="20"/>
          <w:rPrChange w:id="57" w:author="Bolu Ojewole" w:date="2021-09-11T22:53:00Z">
            <w:rPr>
              <w:ins w:id="58" w:author="Bolu Ojewole" w:date="2021-09-11T22:53:00Z"/>
            </w:rPr>
          </w:rPrChange>
        </w:rPr>
        <w:pPrChange w:id="59" w:author="Bolu Ojewole" w:date="2021-09-11T22:53:00Z">
          <w:pPr>
            <w:pStyle w:val="ListParagraph"/>
            <w:numPr>
              <w:numId w:val="11"/>
            </w:numPr>
            <w:ind w:left="1440" w:hanging="360"/>
          </w:pPr>
        </w:pPrChange>
      </w:pPr>
    </w:p>
    <w:p w:rsidR="00C8754F" w:rsidRPr="00CA1FF9" w:rsidRDefault="00C8754F" w:rsidP="00CA1FF9">
      <w:pPr>
        <w:pStyle w:val="ListParagraph"/>
        <w:numPr>
          <w:ilvl w:val="0"/>
          <w:numId w:val="11"/>
        </w:numPr>
        <w:rPr>
          <w:ins w:id="60" w:author="Bolu Ojewole" w:date="2021-09-11T21:35:00Z"/>
          <w:rFonts w:ascii="Century Gothic" w:eastAsia="Century Gothic" w:hAnsi="Century Gothic" w:cs="Century Gothic"/>
          <w:color w:val="000000"/>
          <w:sz w:val="20"/>
          <w:szCs w:val="20"/>
          <w:rPrChange w:id="61" w:author="Bolu Ojewole" w:date="2021-09-11T21:35:00Z">
            <w:rPr>
              <w:ins w:id="62" w:author="Bolu Ojewole" w:date="2021-09-11T21:35:00Z"/>
              <w:rFonts w:ascii="Segoe UI" w:hAnsi="Segoe UI" w:cs="Segoe UI"/>
              <w:color w:val="333333"/>
              <w:sz w:val="23"/>
              <w:szCs w:val="23"/>
              <w:shd w:val="clear" w:color="auto" w:fill="FFFFFF"/>
            </w:rPr>
          </w:rPrChange>
        </w:rPr>
        <w:pPrChange w:id="63" w:author="Bolu Ojewole" w:date="2021-09-11T21:35:00Z">
          <w:pPr/>
        </w:pPrChange>
      </w:pPr>
      <w:ins w:id="64" w:author="Bolu Ojewole" w:date="2021-09-11T22:53:00Z">
        <w:r>
          <w:rPr>
            <w:rFonts w:ascii="Century Gothic" w:eastAsia="Century Gothic" w:hAnsi="Century Gothic" w:cs="Century Gothic"/>
            <w:color w:val="000000"/>
            <w:sz w:val="20"/>
            <w:szCs w:val="20"/>
          </w:rPr>
          <w:t xml:space="preserve">The Parties agree that </w:t>
        </w:r>
      </w:ins>
      <w:ins w:id="65" w:author="Bolu Ojewole" w:date="2021-09-11T22:54:00Z">
        <w:r>
          <w:rPr>
            <w:rFonts w:ascii="Century Gothic" w:eastAsia="Century Gothic" w:hAnsi="Century Gothic" w:cs="Century Gothic"/>
            <w:color w:val="000000"/>
            <w:sz w:val="20"/>
            <w:szCs w:val="20"/>
          </w:rPr>
          <w:t>the Software shall be delivered on or by the 27</w:t>
        </w:r>
        <w:r w:rsidRPr="00C8754F">
          <w:rPr>
            <w:rFonts w:ascii="Century Gothic" w:eastAsia="Century Gothic" w:hAnsi="Century Gothic" w:cs="Century Gothic"/>
            <w:color w:val="000000"/>
            <w:sz w:val="20"/>
            <w:szCs w:val="20"/>
            <w:vertAlign w:val="superscript"/>
            <w:rPrChange w:id="66" w:author="Bolu Ojewole" w:date="2021-09-11T22:54:00Z">
              <w:rPr>
                <w:rFonts w:ascii="Century Gothic" w:eastAsia="Century Gothic" w:hAnsi="Century Gothic" w:cs="Century Gothic"/>
                <w:color w:val="000000"/>
                <w:sz w:val="20"/>
                <w:szCs w:val="20"/>
              </w:rPr>
            </w:rPrChange>
          </w:rPr>
          <w:t>th</w:t>
        </w:r>
        <w:r>
          <w:rPr>
            <w:rFonts w:ascii="Century Gothic" w:eastAsia="Century Gothic" w:hAnsi="Century Gothic" w:cs="Century Gothic"/>
            <w:color w:val="000000"/>
            <w:sz w:val="20"/>
            <w:szCs w:val="20"/>
          </w:rPr>
          <w:t xml:space="preserve"> of September</w:t>
        </w:r>
      </w:ins>
      <w:ins w:id="67" w:author="Bolu Ojewole" w:date="2021-09-11T22:55:00Z">
        <w:r>
          <w:rPr>
            <w:rFonts w:ascii="Century Gothic" w:eastAsia="Century Gothic" w:hAnsi="Century Gothic" w:cs="Century Gothic"/>
            <w:color w:val="000000"/>
            <w:sz w:val="20"/>
            <w:szCs w:val="20"/>
          </w:rPr>
          <w:t>, 2021, provided that the Developer if required may be granted a two (2) weeks extension, after which the penalty provision under this clause shall apply.</w:t>
        </w:r>
      </w:ins>
    </w:p>
    <w:p w:rsidR="00CA1FF9" w:rsidRDefault="00CA1FF9">
      <w:pPr>
        <w:ind w:left="720"/>
        <w:rPr>
          <w:rFonts w:ascii="Century Gothic" w:eastAsia="Century Gothic" w:hAnsi="Century Gothic" w:cs="Century Gothic"/>
          <w:sz w:val="20"/>
          <w:szCs w:val="20"/>
        </w:rPr>
      </w:pPr>
    </w:p>
    <w:p w:rsidR="008E7939" w:rsidRDefault="0064413F">
      <w:pPr>
        <w:numPr>
          <w:ilvl w:val="0"/>
          <w:numId w:val="7"/>
        </w:numPr>
        <w:pBdr>
          <w:top w:val="nil"/>
          <w:left w:val="nil"/>
          <w:bottom w:val="nil"/>
          <w:right w:val="nil"/>
          <w:between w:val="nil"/>
        </w:pBdr>
        <w:rPr>
          <w:rFonts w:ascii="Century Gothic" w:eastAsia="Century Gothic" w:hAnsi="Century Gothic" w:cs="Century Gothic"/>
          <w:b/>
          <w:color w:val="000000"/>
          <w:sz w:val="20"/>
          <w:szCs w:val="20"/>
        </w:rPr>
      </w:pPr>
      <w:r>
        <w:rPr>
          <w:rFonts w:ascii="Century Gothic" w:eastAsia="Century Gothic" w:hAnsi="Century Gothic" w:cs="Century Gothic"/>
          <w:b/>
          <w:sz w:val="20"/>
          <w:szCs w:val="20"/>
        </w:rPr>
        <w:t>INDEMNIFICATION</w:t>
      </w:r>
    </w:p>
    <w:p w:rsidR="008E7939" w:rsidRDefault="0064413F">
      <w:pPr>
        <w:ind w:left="1080"/>
        <w:rPr>
          <w:rFonts w:ascii="Century Gothic" w:eastAsia="Century Gothic" w:hAnsi="Century Gothic" w:cs="Century Gothic"/>
          <w:sz w:val="20"/>
          <w:szCs w:val="20"/>
        </w:rPr>
      </w:pPr>
      <w:r>
        <w:rPr>
          <w:rFonts w:ascii="Century Gothic" w:eastAsia="Century Gothic" w:hAnsi="Century Gothic" w:cs="Century Gothic"/>
          <w:sz w:val="20"/>
          <w:szCs w:val="20"/>
        </w:rPr>
        <w:t>The Developer agrees to indemnify, defend, and protect the Principal from and against all lawsuits, expense and costs of every kind pertaining to the Software including legal fees due to the Developer’s infringement of the intellectual rights of any third party or the failure of the Software to function as contracted.</w:t>
      </w:r>
    </w:p>
    <w:p w:rsidR="008E7939" w:rsidRDefault="0064413F">
      <w:pPr>
        <w:numPr>
          <w:ilvl w:val="0"/>
          <w:numId w:val="7"/>
        </w:numPr>
        <w:pBdr>
          <w:top w:val="nil"/>
          <w:left w:val="nil"/>
          <w:bottom w:val="nil"/>
          <w:right w:val="nil"/>
          <w:between w:val="nil"/>
        </w:pBd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NO MODIFICATION UNLESS IN WRITING</w:t>
      </w:r>
    </w:p>
    <w:p w:rsidR="008E7939" w:rsidRDefault="0064413F">
      <w:pPr>
        <w:ind w:left="1080"/>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No modification of this Agreement shall be valid unless in writing and agreed upon by both parties.</w:t>
      </w:r>
    </w:p>
    <w:p w:rsidR="008E7939" w:rsidRDefault="0064413F">
      <w:pPr>
        <w:numPr>
          <w:ilvl w:val="0"/>
          <w:numId w:val="7"/>
        </w:numPr>
        <w:pBdr>
          <w:top w:val="nil"/>
          <w:left w:val="nil"/>
          <w:bottom w:val="nil"/>
          <w:right w:val="nil"/>
          <w:between w:val="nil"/>
        </w:pBdr>
        <w:spacing w:after="0"/>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EXPRESS TERMINATION</w:t>
      </w:r>
    </w:p>
    <w:p w:rsidR="008E7939" w:rsidRDefault="0064413F">
      <w:pPr>
        <w:numPr>
          <w:ilvl w:val="0"/>
          <w:numId w:val="6"/>
        </w:numPr>
        <w:pBdr>
          <w:top w:val="nil"/>
          <w:left w:val="nil"/>
          <w:bottom w:val="nil"/>
          <w:right w:val="nil"/>
          <w:between w:val="nil"/>
        </w:pBdr>
        <w:spacing w:after="0"/>
        <w:rPr>
          <w:rFonts w:ascii="Century Gothic" w:eastAsia="Century Gothic" w:hAnsi="Century Gothic" w:cs="Century Gothic"/>
          <w:b/>
          <w:sz w:val="20"/>
          <w:szCs w:val="20"/>
        </w:rPr>
      </w:pPr>
      <w:r>
        <w:rPr>
          <w:rFonts w:ascii="Century Gothic" w:eastAsia="Century Gothic" w:hAnsi="Century Gothic" w:cs="Century Gothic"/>
          <w:b/>
          <w:sz w:val="20"/>
          <w:szCs w:val="20"/>
        </w:rPr>
        <w:t>EXPRESS TERMINATION BY PRINCIPAL:</w:t>
      </w:r>
    </w:p>
    <w:p w:rsidR="008E7939" w:rsidRDefault="0064413F">
      <w:pPr>
        <w:pBdr>
          <w:top w:val="nil"/>
          <w:left w:val="nil"/>
          <w:bottom w:val="nil"/>
          <w:right w:val="nil"/>
          <w:between w:val="nil"/>
        </w:pBdr>
        <w:spacing w:after="0"/>
        <w:ind w:left="7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The </w:t>
      </w:r>
      <w:r>
        <w:rPr>
          <w:rFonts w:ascii="Century Gothic" w:eastAsia="Century Gothic" w:hAnsi="Century Gothic" w:cs="Century Gothic"/>
          <w:sz w:val="20"/>
          <w:szCs w:val="20"/>
        </w:rPr>
        <w:t>P</w:t>
      </w:r>
      <w:r>
        <w:rPr>
          <w:rFonts w:ascii="Century Gothic" w:eastAsia="Century Gothic" w:hAnsi="Century Gothic" w:cs="Century Gothic"/>
          <w:color w:val="000000"/>
          <w:sz w:val="20"/>
          <w:szCs w:val="20"/>
        </w:rPr>
        <w:t xml:space="preserve">rincipal may expressly terminate this agreement for “Cause” after giving the developer notice of the reason either written or delivered by mail. </w:t>
      </w:r>
    </w:p>
    <w:p w:rsidR="008E7939" w:rsidRDefault="0064413F">
      <w:pPr>
        <w:pBdr>
          <w:top w:val="nil"/>
          <w:left w:val="nil"/>
          <w:bottom w:val="nil"/>
          <w:right w:val="nil"/>
          <w:between w:val="nil"/>
        </w:pBdr>
        <w:spacing w:after="0"/>
        <w:ind w:left="7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Cause means:</w:t>
      </w:r>
    </w:p>
    <w:p w:rsidR="008E7939" w:rsidRDefault="0064413F">
      <w:pPr>
        <w:numPr>
          <w:ilvl w:val="1"/>
          <w:numId w:val="7"/>
        </w:numPr>
        <w:pBdr>
          <w:top w:val="nil"/>
          <w:left w:val="nil"/>
          <w:bottom w:val="nil"/>
          <w:right w:val="nil"/>
          <w:between w:val="nil"/>
        </w:pBdr>
        <w:spacing w:after="0"/>
        <w:rPr>
          <w:rFonts w:ascii="Century Gothic" w:eastAsia="Century Gothic" w:hAnsi="Century Gothic" w:cs="Century Gothic"/>
          <w:sz w:val="20"/>
          <w:szCs w:val="20"/>
        </w:rPr>
      </w:pPr>
      <w:r>
        <w:rPr>
          <w:rFonts w:ascii="Century Gothic" w:eastAsia="Century Gothic" w:hAnsi="Century Gothic" w:cs="Century Gothic"/>
          <w:color w:val="000000"/>
          <w:sz w:val="20"/>
          <w:szCs w:val="20"/>
        </w:rPr>
        <w:t xml:space="preserve"> Developer has breached any of the </w:t>
      </w:r>
      <w:r>
        <w:rPr>
          <w:rFonts w:ascii="Century Gothic" w:eastAsia="Century Gothic" w:hAnsi="Century Gothic" w:cs="Century Gothic"/>
          <w:sz w:val="20"/>
          <w:szCs w:val="20"/>
        </w:rPr>
        <w:t>provisions</w:t>
      </w:r>
      <w:r>
        <w:rPr>
          <w:rFonts w:ascii="Century Gothic" w:eastAsia="Century Gothic" w:hAnsi="Century Gothic" w:cs="Century Gothic"/>
          <w:color w:val="000000"/>
          <w:sz w:val="20"/>
          <w:szCs w:val="20"/>
        </w:rPr>
        <w:t xml:space="preserve"> of this </w:t>
      </w:r>
      <w:r>
        <w:rPr>
          <w:rFonts w:ascii="Century Gothic" w:eastAsia="Century Gothic" w:hAnsi="Century Gothic" w:cs="Century Gothic"/>
          <w:sz w:val="20"/>
          <w:szCs w:val="20"/>
        </w:rPr>
        <w:t>A</w:t>
      </w:r>
      <w:r>
        <w:rPr>
          <w:rFonts w:ascii="Century Gothic" w:eastAsia="Century Gothic" w:hAnsi="Century Gothic" w:cs="Century Gothic"/>
          <w:color w:val="000000"/>
          <w:sz w:val="20"/>
          <w:szCs w:val="20"/>
        </w:rPr>
        <w:t xml:space="preserve">greement and the breach continues for </w:t>
      </w:r>
      <w:r w:rsidR="009B7B03">
        <w:rPr>
          <w:rFonts w:ascii="Century Gothic" w:eastAsia="Century Gothic" w:hAnsi="Century Gothic" w:cs="Century Gothic"/>
          <w:color w:val="000000"/>
          <w:sz w:val="20"/>
          <w:szCs w:val="20"/>
        </w:rPr>
        <w:t>14</w:t>
      </w:r>
      <w:r>
        <w:rPr>
          <w:rFonts w:ascii="Century Gothic" w:eastAsia="Century Gothic" w:hAnsi="Century Gothic" w:cs="Century Gothic"/>
          <w:color w:val="000000"/>
          <w:sz w:val="20"/>
          <w:szCs w:val="20"/>
        </w:rPr>
        <w:t xml:space="preserve"> days following receipt of a notice from the Principal.</w:t>
      </w:r>
    </w:p>
    <w:p w:rsidR="008E7939" w:rsidRDefault="0064413F">
      <w:pPr>
        <w:numPr>
          <w:ilvl w:val="1"/>
          <w:numId w:val="7"/>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Developer committed fraud, misappropriation, or embezzlement in connection with the Principal’s business. </w:t>
      </w:r>
    </w:p>
    <w:p w:rsidR="008E7939" w:rsidRDefault="009B7B03" w:rsidP="00B70C95">
      <w:pPr>
        <w:pBdr>
          <w:top w:val="nil"/>
          <w:left w:val="nil"/>
          <w:bottom w:val="nil"/>
          <w:right w:val="nil"/>
          <w:between w:val="nil"/>
        </w:pBdr>
        <w:tabs>
          <w:tab w:val="left" w:pos="4290"/>
        </w:tabs>
        <w:spacing w:after="0"/>
        <w:rPr>
          <w:rFonts w:ascii="Century Gothic" w:eastAsia="Century Gothic" w:hAnsi="Century Gothic" w:cs="Century Gothic"/>
          <w:sz w:val="20"/>
          <w:szCs w:val="20"/>
        </w:rPr>
      </w:pPr>
      <w:r>
        <w:rPr>
          <w:rFonts w:ascii="Century Gothic" w:eastAsia="Century Gothic" w:hAnsi="Century Gothic" w:cs="Century Gothic"/>
          <w:sz w:val="20"/>
          <w:szCs w:val="20"/>
        </w:rPr>
        <w:tab/>
      </w:r>
    </w:p>
    <w:p w:rsidR="008E7939" w:rsidRDefault="0064413F">
      <w:pPr>
        <w:spacing w:after="0"/>
        <w:ind w:firstLine="720"/>
        <w:rPr>
          <w:rFonts w:ascii="Century Gothic" w:eastAsia="Century Gothic" w:hAnsi="Century Gothic" w:cs="Century Gothic"/>
          <w:sz w:val="20"/>
          <w:szCs w:val="20"/>
        </w:rPr>
      </w:pPr>
      <w:r>
        <w:rPr>
          <w:rFonts w:ascii="Century Gothic" w:eastAsia="Century Gothic" w:hAnsi="Century Gothic" w:cs="Century Gothic"/>
          <w:b/>
          <w:sz w:val="20"/>
          <w:szCs w:val="20"/>
        </w:rPr>
        <w:t xml:space="preserve"> In the event of an express termination from the Principal</w:t>
      </w:r>
      <w:r>
        <w:rPr>
          <w:rFonts w:ascii="Century Gothic" w:eastAsia="Century Gothic" w:hAnsi="Century Gothic" w:cs="Century Gothic"/>
          <w:sz w:val="20"/>
          <w:szCs w:val="20"/>
        </w:rPr>
        <w:t>:</w:t>
      </w:r>
    </w:p>
    <w:p w:rsidR="008E7939" w:rsidRDefault="0064413F">
      <w:pPr>
        <w:numPr>
          <w:ilvl w:val="0"/>
          <w:numId w:val="3"/>
        </w:numPr>
        <w:spacing w:after="0"/>
        <w:rPr>
          <w:rFonts w:ascii="Century Gothic" w:eastAsia="Century Gothic" w:hAnsi="Century Gothic" w:cs="Century Gothic"/>
          <w:sz w:val="20"/>
          <w:szCs w:val="20"/>
        </w:rPr>
      </w:pPr>
      <w:r>
        <w:rPr>
          <w:rFonts w:ascii="Century Gothic" w:eastAsia="Century Gothic" w:hAnsi="Century Gothic" w:cs="Century Gothic"/>
          <w:sz w:val="20"/>
          <w:szCs w:val="20"/>
        </w:rPr>
        <w:t>The Developer shall compensate the Principal to the tune of 100% (One Hundred Percent) of the cumulative cost of previous timeline payment.</w:t>
      </w:r>
    </w:p>
    <w:p w:rsidR="008E7939" w:rsidRDefault="0064413F">
      <w:pPr>
        <w:spacing w:after="0"/>
        <w:rPr>
          <w:rFonts w:ascii="Century Gothic" w:eastAsia="Century Gothic" w:hAnsi="Century Gothic" w:cs="Century Gothic"/>
          <w:sz w:val="20"/>
          <w:szCs w:val="20"/>
        </w:rPr>
      </w:pPr>
      <w:r>
        <w:rPr>
          <w:rFonts w:ascii="Century Gothic" w:eastAsia="Century Gothic" w:hAnsi="Century Gothic" w:cs="Century Gothic"/>
          <w:sz w:val="20"/>
          <w:szCs w:val="20"/>
        </w:rPr>
        <w:tab/>
      </w:r>
    </w:p>
    <w:p w:rsidR="008E7939" w:rsidRDefault="0064413F">
      <w:pPr>
        <w:numPr>
          <w:ilvl w:val="0"/>
          <w:numId w:val="6"/>
        </w:numPr>
        <w:spacing w:after="0"/>
        <w:rPr>
          <w:rFonts w:ascii="Century Gothic" w:eastAsia="Century Gothic" w:hAnsi="Century Gothic" w:cs="Century Gothic"/>
          <w:b/>
          <w:sz w:val="20"/>
          <w:szCs w:val="20"/>
        </w:rPr>
      </w:pPr>
      <w:r>
        <w:rPr>
          <w:rFonts w:ascii="Century Gothic" w:eastAsia="Century Gothic" w:hAnsi="Century Gothic" w:cs="Century Gothic"/>
          <w:b/>
          <w:sz w:val="20"/>
          <w:szCs w:val="20"/>
        </w:rPr>
        <w:t>EXPRESS TERMINATION BY DEVELOPER:</w:t>
      </w:r>
    </w:p>
    <w:p w:rsidR="008E7939" w:rsidRDefault="0064413F">
      <w:pPr>
        <w:spacing w:after="0"/>
        <w:ind w:left="720"/>
        <w:rPr>
          <w:rFonts w:ascii="Century Gothic" w:eastAsia="Century Gothic" w:hAnsi="Century Gothic" w:cs="Century Gothic"/>
          <w:sz w:val="20"/>
          <w:szCs w:val="20"/>
        </w:rPr>
      </w:pPr>
      <w:r>
        <w:rPr>
          <w:rFonts w:ascii="Century Gothic" w:eastAsia="Century Gothic" w:hAnsi="Century Gothic" w:cs="Century Gothic"/>
          <w:sz w:val="20"/>
          <w:szCs w:val="20"/>
        </w:rPr>
        <w:t>The Developer may also terminate this agreement for “Cause” if the Principal defaults in the performance of any of its material duties or obligations and is not cured within 21 days of the receipt of written notice of the said default.</w:t>
      </w:r>
    </w:p>
    <w:p w:rsidR="008E7939" w:rsidRDefault="008E7939">
      <w:pPr>
        <w:spacing w:after="0"/>
        <w:ind w:left="720"/>
        <w:rPr>
          <w:rFonts w:ascii="Century Gothic" w:eastAsia="Century Gothic" w:hAnsi="Century Gothic" w:cs="Century Gothic"/>
          <w:sz w:val="20"/>
          <w:szCs w:val="20"/>
        </w:rPr>
      </w:pPr>
    </w:p>
    <w:p w:rsidR="008E7939" w:rsidRDefault="0064413F">
      <w:pPr>
        <w:spacing w:after="0"/>
        <w:ind w:firstLine="720"/>
        <w:rPr>
          <w:rFonts w:ascii="Century Gothic" w:eastAsia="Century Gothic" w:hAnsi="Century Gothic" w:cs="Century Gothic"/>
          <w:b/>
          <w:sz w:val="20"/>
          <w:szCs w:val="20"/>
        </w:rPr>
      </w:pPr>
      <w:r>
        <w:rPr>
          <w:rFonts w:ascii="Century Gothic" w:eastAsia="Century Gothic" w:hAnsi="Century Gothic" w:cs="Century Gothic"/>
          <w:b/>
          <w:sz w:val="20"/>
          <w:szCs w:val="20"/>
        </w:rPr>
        <w:t xml:space="preserve"> In the event of an express termination from the developer:</w:t>
      </w:r>
    </w:p>
    <w:p w:rsidR="008E7939" w:rsidRDefault="0064413F">
      <w:pPr>
        <w:numPr>
          <w:ilvl w:val="0"/>
          <w:numId w:val="5"/>
        </w:numPr>
        <w:spacing w:after="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The </w:t>
      </w:r>
      <w:proofErr w:type="gramStart"/>
      <w:r>
        <w:rPr>
          <w:rFonts w:ascii="Century Gothic" w:eastAsia="Century Gothic" w:hAnsi="Century Gothic" w:cs="Century Gothic"/>
          <w:sz w:val="20"/>
          <w:szCs w:val="20"/>
        </w:rPr>
        <w:t>Principal  shall</w:t>
      </w:r>
      <w:proofErr w:type="gramEnd"/>
      <w:r>
        <w:rPr>
          <w:rFonts w:ascii="Century Gothic" w:eastAsia="Century Gothic" w:hAnsi="Century Gothic" w:cs="Century Gothic"/>
          <w:sz w:val="20"/>
          <w:szCs w:val="20"/>
        </w:rPr>
        <w:t xml:space="preserve"> compensate the Developer to the tune of 100% (One Hundred Percent) of the cumulative cost of </w:t>
      </w:r>
      <w:r w:rsidR="009B7B03">
        <w:rPr>
          <w:rFonts w:ascii="Century Gothic" w:eastAsia="Century Gothic" w:hAnsi="Century Gothic" w:cs="Century Gothic"/>
          <w:sz w:val="20"/>
          <w:szCs w:val="20"/>
        </w:rPr>
        <w:t xml:space="preserve">both the </w:t>
      </w:r>
      <w:r>
        <w:rPr>
          <w:rFonts w:ascii="Century Gothic" w:eastAsia="Century Gothic" w:hAnsi="Century Gothic" w:cs="Century Gothic"/>
          <w:sz w:val="20"/>
          <w:szCs w:val="20"/>
        </w:rPr>
        <w:t>previous and current timeline payment.</w:t>
      </w:r>
    </w:p>
    <w:p w:rsidR="008E7939" w:rsidRDefault="008E7939">
      <w:pPr>
        <w:spacing w:after="0"/>
        <w:rPr>
          <w:rFonts w:ascii="Century Gothic" w:eastAsia="Century Gothic" w:hAnsi="Century Gothic" w:cs="Century Gothic"/>
          <w:sz w:val="20"/>
          <w:szCs w:val="20"/>
        </w:rPr>
      </w:pPr>
    </w:p>
    <w:p w:rsidR="008E7939" w:rsidRDefault="0064413F">
      <w:pPr>
        <w:numPr>
          <w:ilvl w:val="0"/>
          <w:numId w:val="7"/>
        </w:numPr>
        <w:pBdr>
          <w:top w:val="nil"/>
          <w:left w:val="nil"/>
          <w:bottom w:val="nil"/>
          <w:right w:val="nil"/>
          <w:between w:val="nil"/>
        </w:pBdr>
        <w:spacing w:after="0"/>
        <w:rPr>
          <w:rFonts w:ascii="Century Gothic" w:eastAsia="Century Gothic" w:hAnsi="Century Gothic" w:cs="Century Gothic"/>
          <w:b/>
          <w:color w:val="000000"/>
          <w:sz w:val="20"/>
          <w:szCs w:val="20"/>
        </w:rPr>
      </w:pPr>
      <w:r>
        <w:rPr>
          <w:rFonts w:ascii="Century Gothic" w:eastAsia="Century Gothic" w:hAnsi="Century Gothic" w:cs="Century Gothic"/>
          <w:b/>
          <w:sz w:val="20"/>
          <w:szCs w:val="20"/>
        </w:rPr>
        <w:t>DISCONTINUATION</w:t>
      </w:r>
      <w:r>
        <w:rPr>
          <w:rFonts w:ascii="Century Gothic" w:eastAsia="Century Gothic" w:hAnsi="Century Gothic" w:cs="Century Gothic"/>
          <w:b/>
          <w:color w:val="000000"/>
          <w:sz w:val="20"/>
          <w:szCs w:val="20"/>
        </w:rPr>
        <w:t xml:space="preserve"> BY BOTH PARTIES</w:t>
      </w:r>
    </w:p>
    <w:p w:rsidR="008E7939" w:rsidRDefault="0064413F">
      <w:pPr>
        <w:numPr>
          <w:ilvl w:val="0"/>
          <w:numId w:val="8"/>
        </w:num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If the principal chooses to discontinue the So</w:t>
      </w:r>
      <w:r>
        <w:rPr>
          <w:rFonts w:ascii="Century Gothic" w:eastAsia="Century Gothic" w:hAnsi="Century Gothic" w:cs="Century Gothic"/>
          <w:sz w:val="20"/>
          <w:szCs w:val="20"/>
        </w:rPr>
        <w:t>ftware development (the “P</w:t>
      </w:r>
      <w:r>
        <w:rPr>
          <w:rFonts w:ascii="Century Gothic" w:eastAsia="Century Gothic" w:hAnsi="Century Gothic" w:cs="Century Gothic"/>
          <w:color w:val="000000"/>
          <w:sz w:val="20"/>
          <w:szCs w:val="20"/>
        </w:rPr>
        <w:t>roject</w:t>
      </w:r>
      <w:r>
        <w:rPr>
          <w:rFonts w:ascii="Century Gothic" w:eastAsia="Century Gothic" w:hAnsi="Century Gothic" w:cs="Century Gothic"/>
          <w:sz w:val="20"/>
          <w:szCs w:val="20"/>
        </w:rPr>
        <w:t>”)</w:t>
      </w:r>
      <w:r>
        <w:rPr>
          <w:rFonts w:ascii="Century Gothic" w:eastAsia="Century Gothic" w:hAnsi="Century Gothic" w:cs="Century Gothic"/>
          <w:color w:val="000000"/>
          <w:sz w:val="20"/>
          <w:szCs w:val="20"/>
        </w:rPr>
        <w:t xml:space="preserve"> or seek withdrawal of the </w:t>
      </w:r>
      <w:r>
        <w:rPr>
          <w:rFonts w:ascii="Century Gothic" w:eastAsia="Century Gothic" w:hAnsi="Century Gothic" w:cs="Century Gothic"/>
          <w:sz w:val="20"/>
          <w:szCs w:val="20"/>
        </w:rPr>
        <w:t>P</w:t>
      </w:r>
      <w:r>
        <w:rPr>
          <w:rFonts w:ascii="Century Gothic" w:eastAsia="Century Gothic" w:hAnsi="Century Gothic" w:cs="Century Gothic"/>
          <w:color w:val="000000"/>
          <w:sz w:val="20"/>
          <w:szCs w:val="20"/>
        </w:rPr>
        <w:t xml:space="preserve">roject continuation from the </w:t>
      </w:r>
      <w:r>
        <w:rPr>
          <w:rFonts w:ascii="Century Gothic" w:eastAsia="Century Gothic" w:hAnsi="Century Gothic" w:cs="Century Gothic"/>
          <w:sz w:val="20"/>
          <w:szCs w:val="20"/>
        </w:rPr>
        <w:t>D</w:t>
      </w:r>
      <w:r>
        <w:rPr>
          <w:rFonts w:ascii="Century Gothic" w:eastAsia="Century Gothic" w:hAnsi="Century Gothic" w:cs="Century Gothic"/>
          <w:color w:val="000000"/>
          <w:sz w:val="20"/>
          <w:szCs w:val="20"/>
        </w:rPr>
        <w:t xml:space="preserve">eveloper for reasons not bounded by this </w:t>
      </w:r>
      <w:r>
        <w:rPr>
          <w:rFonts w:ascii="Century Gothic" w:eastAsia="Century Gothic" w:hAnsi="Century Gothic" w:cs="Century Gothic"/>
          <w:sz w:val="20"/>
          <w:szCs w:val="20"/>
        </w:rPr>
        <w:t>Agreement</w:t>
      </w:r>
      <w:r>
        <w:rPr>
          <w:rFonts w:ascii="Century Gothic" w:eastAsia="Century Gothic" w:hAnsi="Century Gothic" w:cs="Century Gothic"/>
          <w:color w:val="000000"/>
          <w:sz w:val="20"/>
          <w:szCs w:val="20"/>
        </w:rPr>
        <w:t xml:space="preserve">, the </w:t>
      </w:r>
      <w:r>
        <w:rPr>
          <w:rFonts w:ascii="Century Gothic" w:eastAsia="Century Gothic" w:hAnsi="Century Gothic" w:cs="Century Gothic"/>
          <w:sz w:val="20"/>
          <w:szCs w:val="20"/>
        </w:rPr>
        <w:t>P</w:t>
      </w:r>
      <w:r>
        <w:rPr>
          <w:rFonts w:ascii="Century Gothic" w:eastAsia="Century Gothic" w:hAnsi="Century Gothic" w:cs="Century Gothic"/>
          <w:color w:val="000000"/>
          <w:sz w:val="20"/>
          <w:szCs w:val="20"/>
        </w:rPr>
        <w:t>rincipal must provide a</w:t>
      </w:r>
      <w:r>
        <w:rPr>
          <w:rFonts w:ascii="Century Gothic" w:eastAsia="Century Gothic" w:hAnsi="Century Gothic" w:cs="Century Gothic"/>
          <w:sz w:val="20"/>
          <w:szCs w:val="20"/>
        </w:rPr>
        <w:t xml:space="preserve"> two </w:t>
      </w:r>
      <w:proofErr w:type="spellStart"/>
      <w:r>
        <w:rPr>
          <w:rFonts w:ascii="Century Gothic" w:eastAsia="Century Gothic" w:hAnsi="Century Gothic" w:cs="Century Gothic"/>
          <w:sz w:val="20"/>
          <w:szCs w:val="20"/>
        </w:rPr>
        <w:t xml:space="preserve">weeks </w:t>
      </w:r>
      <w:r>
        <w:rPr>
          <w:rFonts w:ascii="Century Gothic" w:eastAsia="Century Gothic" w:hAnsi="Century Gothic" w:cs="Century Gothic"/>
          <w:color w:val="000000"/>
          <w:sz w:val="20"/>
          <w:szCs w:val="20"/>
        </w:rPr>
        <w:t>notice</w:t>
      </w:r>
      <w:proofErr w:type="spellEnd"/>
      <w:r>
        <w:rPr>
          <w:rFonts w:ascii="Century Gothic" w:eastAsia="Century Gothic" w:hAnsi="Century Gothic" w:cs="Century Gothic"/>
          <w:color w:val="000000"/>
          <w:sz w:val="20"/>
          <w:szCs w:val="20"/>
        </w:rPr>
        <w:t xml:space="preserve"> of the reason either written or delivered by </w:t>
      </w:r>
      <w:proofErr w:type="gramStart"/>
      <w:r>
        <w:rPr>
          <w:rFonts w:ascii="Century Gothic" w:eastAsia="Century Gothic" w:hAnsi="Century Gothic" w:cs="Century Gothic"/>
          <w:color w:val="000000"/>
          <w:sz w:val="20"/>
          <w:szCs w:val="20"/>
        </w:rPr>
        <w:t>mail .</w:t>
      </w:r>
      <w:proofErr w:type="gramEnd"/>
      <w:r>
        <w:rPr>
          <w:rFonts w:ascii="Century Gothic" w:eastAsia="Century Gothic" w:hAnsi="Century Gothic" w:cs="Century Gothic"/>
          <w:color w:val="000000"/>
          <w:sz w:val="20"/>
          <w:szCs w:val="20"/>
        </w:rPr>
        <w:t xml:space="preserve"> This discontinuation will oblige reimbursing the developer at the end of a milestone or with the next milestone payment as shown in the table below.</w:t>
      </w:r>
    </w:p>
    <w:tbl>
      <w:tblPr>
        <w:tblStyle w:val="a5"/>
        <w:tblW w:w="813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23"/>
        <w:gridCol w:w="4012"/>
      </w:tblGrid>
      <w:tr w:rsidR="008E7939">
        <w:tc>
          <w:tcPr>
            <w:tcW w:w="4123" w:type="dxa"/>
          </w:tcPr>
          <w:p w:rsidR="008E7939" w:rsidRDefault="0064413F">
            <w:pPr>
              <w:pBdr>
                <w:top w:val="nil"/>
                <w:left w:val="nil"/>
                <w:bottom w:val="nil"/>
                <w:right w:val="nil"/>
                <w:between w:val="nil"/>
              </w:pBdr>
              <w:spacing w:after="200" w:line="276" w:lineRule="auto"/>
              <w:rPr>
                <w:rFonts w:ascii="Century Gothic" w:eastAsia="Century Gothic" w:hAnsi="Century Gothic" w:cs="Century Gothic"/>
                <w:color w:val="000000"/>
                <w:sz w:val="20"/>
                <w:szCs w:val="20"/>
              </w:rPr>
            </w:pPr>
            <w:bookmarkStart w:id="68" w:name="_heading=h.30j0zll" w:colFirst="0" w:colLast="0"/>
            <w:bookmarkEnd w:id="68"/>
            <w:r>
              <w:rPr>
                <w:rFonts w:ascii="Century Gothic" w:eastAsia="Century Gothic" w:hAnsi="Century Gothic" w:cs="Century Gothic"/>
                <w:sz w:val="20"/>
                <w:szCs w:val="20"/>
              </w:rPr>
              <w:t>Project discontinuation at end of milestone 1</w:t>
            </w:r>
          </w:p>
        </w:tc>
        <w:tc>
          <w:tcPr>
            <w:tcW w:w="4012" w:type="dxa"/>
            <w:vAlign w:val="bottom"/>
          </w:tcPr>
          <w:p w:rsidR="008E7939" w:rsidRDefault="0064413F">
            <w:pPr>
              <w:pBdr>
                <w:top w:val="nil"/>
                <w:left w:val="nil"/>
                <w:bottom w:val="nil"/>
                <w:right w:val="nil"/>
                <w:between w:val="nil"/>
              </w:pBdr>
              <w:spacing w:after="200" w:line="276" w:lineRule="auto"/>
              <w:rPr>
                <w:rFonts w:ascii="Century Gothic" w:eastAsia="Century Gothic" w:hAnsi="Century Gothic" w:cs="Century Gothic"/>
                <w:sz w:val="20"/>
                <w:szCs w:val="20"/>
              </w:rPr>
            </w:pPr>
            <w:r>
              <w:rPr>
                <w:rFonts w:ascii="Century Gothic" w:eastAsia="Century Gothic" w:hAnsi="Century Gothic" w:cs="Century Gothic"/>
                <w:sz w:val="20"/>
                <w:szCs w:val="20"/>
              </w:rPr>
              <w:t>Milestone 1</w:t>
            </w:r>
          </w:p>
        </w:tc>
      </w:tr>
      <w:tr w:rsidR="008E7939">
        <w:tc>
          <w:tcPr>
            <w:tcW w:w="4123" w:type="dxa"/>
          </w:tcPr>
          <w:p w:rsidR="008E7939" w:rsidRDefault="0064413F">
            <w:pPr>
              <w:pBdr>
                <w:top w:val="nil"/>
                <w:left w:val="nil"/>
                <w:bottom w:val="nil"/>
                <w:right w:val="nil"/>
                <w:between w:val="nil"/>
              </w:pBdr>
              <w:spacing w:after="200" w:line="276" w:lineRule="auto"/>
              <w:rPr>
                <w:rFonts w:ascii="Century Gothic" w:eastAsia="Century Gothic" w:hAnsi="Century Gothic" w:cs="Century Gothic"/>
                <w:color w:val="000000"/>
                <w:sz w:val="20"/>
                <w:szCs w:val="20"/>
              </w:rPr>
            </w:pPr>
            <w:bookmarkStart w:id="69" w:name="_heading=h.1fob9te" w:colFirst="0" w:colLast="0"/>
            <w:bookmarkEnd w:id="69"/>
            <w:r>
              <w:rPr>
                <w:rFonts w:ascii="Century Gothic" w:eastAsia="Century Gothic" w:hAnsi="Century Gothic" w:cs="Century Gothic"/>
                <w:color w:val="000000"/>
                <w:sz w:val="20"/>
                <w:szCs w:val="20"/>
              </w:rPr>
              <w:t>Project discontinuation between milestone 1 and 2</w:t>
            </w:r>
          </w:p>
        </w:tc>
        <w:tc>
          <w:tcPr>
            <w:tcW w:w="4012" w:type="dxa"/>
            <w:vAlign w:val="bottom"/>
          </w:tcPr>
          <w:p w:rsidR="008E7939" w:rsidRDefault="0064413F">
            <w:pPr>
              <w:pBdr>
                <w:top w:val="nil"/>
                <w:left w:val="nil"/>
                <w:bottom w:val="nil"/>
                <w:right w:val="nil"/>
                <w:between w:val="nil"/>
              </w:pBdr>
              <w:spacing w:after="200" w:line="276" w:lineRule="auto"/>
              <w:rPr>
                <w:rFonts w:ascii="Century Gothic" w:eastAsia="Century Gothic" w:hAnsi="Century Gothic" w:cs="Century Gothic"/>
                <w:color w:val="000000"/>
                <w:sz w:val="20"/>
                <w:szCs w:val="20"/>
              </w:rPr>
            </w:pPr>
            <w:r>
              <w:rPr>
                <w:rFonts w:ascii="Century Gothic" w:eastAsia="Century Gothic" w:hAnsi="Century Gothic" w:cs="Century Gothic"/>
                <w:sz w:val="20"/>
                <w:szCs w:val="20"/>
              </w:rPr>
              <w:t>Milestone 2</w:t>
            </w:r>
          </w:p>
        </w:tc>
      </w:tr>
      <w:tr w:rsidR="008E7939">
        <w:tc>
          <w:tcPr>
            <w:tcW w:w="4123" w:type="dxa"/>
          </w:tcPr>
          <w:p w:rsidR="008E7939" w:rsidRDefault="0064413F">
            <w:pPr>
              <w:spacing w:after="200" w:line="276" w:lineRule="auto"/>
              <w:rPr>
                <w:rFonts w:ascii="Century Gothic" w:eastAsia="Century Gothic" w:hAnsi="Century Gothic" w:cs="Century Gothic"/>
                <w:sz w:val="20"/>
                <w:szCs w:val="20"/>
              </w:rPr>
            </w:pPr>
            <w:r>
              <w:rPr>
                <w:rFonts w:ascii="Century Gothic" w:eastAsia="Century Gothic" w:hAnsi="Century Gothic" w:cs="Century Gothic"/>
                <w:sz w:val="20"/>
                <w:szCs w:val="20"/>
              </w:rPr>
              <w:t>Project discontinuation at end of milestone 2</w:t>
            </w:r>
          </w:p>
        </w:tc>
        <w:tc>
          <w:tcPr>
            <w:tcW w:w="4012" w:type="dxa"/>
          </w:tcPr>
          <w:p w:rsidR="008E7939" w:rsidRDefault="0064413F">
            <w:pPr>
              <w:spacing w:after="200" w:line="276" w:lineRule="auto"/>
              <w:rPr>
                <w:rFonts w:ascii="Century Gothic" w:eastAsia="Century Gothic" w:hAnsi="Century Gothic" w:cs="Century Gothic"/>
                <w:sz w:val="20"/>
                <w:szCs w:val="20"/>
              </w:rPr>
            </w:pPr>
            <w:r>
              <w:rPr>
                <w:rFonts w:ascii="Century Gothic" w:eastAsia="Century Gothic" w:hAnsi="Century Gothic" w:cs="Century Gothic"/>
                <w:sz w:val="20"/>
                <w:szCs w:val="20"/>
              </w:rPr>
              <w:t>Milestone 2</w:t>
            </w:r>
          </w:p>
        </w:tc>
      </w:tr>
      <w:tr w:rsidR="008E7939">
        <w:tc>
          <w:tcPr>
            <w:tcW w:w="4123" w:type="dxa"/>
          </w:tcPr>
          <w:p w:rsidR="008E7939" w:rsidRDefault="0064413F">
            <w:pPr>
              <w:spacing w:after="200" w:line="276" w:lineRule="auto"/>
              <w:rPr>
                <w:rFonts w:ascii="Century Gothic" w:eastAsia="Century Gothic" w:hAnsi="Century Gothic" w:cs="Century Gothic"/>
                <w:sz w:val="20"/>
                <w:szCs w:val="20"/>
              </w:rPr>
            </w:pPr>
            <w:r>
              <w:rPr>
                <w:rFonts w:ascii="Century Gothic" w:eastAsia="Century Gothic" w:hAnsi="Century Gothic" w:cs="Century Gothic"/>
                <w:sz w:val="20"/>
                <w:szCs w:val="20"/>
              </w:rPr>
              <w:t>Project discontinuation between milestone 2 and 3</w:t>
            </w:r>
          </w:p>
        </w:tc>
        <w:tc>
          <w:tcPr>
            <w:tcW w:w="4012" w:type="dxa"/>
          </w:tcPr>
          <w:p w:rsidR="008E7939" w:rsidRDefault="0064413F">
            <w:pPr>
              <w:spacing w:after="200" w:line="276" w:lineRule="auto"/>
              <w:rPr>
                <w:rFonts w:ascii="Century Gothic" w:eastAsia="Century Gothic" w:hAnsi="Century Gothic" w:cs="Century Gothic"/>
                <w:sz w:val="20"/>
                <w:szCs w:val="20"/>
              </w:rPr>
            </w:pPr>
            <w:r>
              <w:rPr>
                <w:rFonts w:ascii="Century Gothic" w:eastAsia="Century Gothic" w:hAnsi="Century Gothic" w:cs="Century Gothic"/>
                <w:sz w:val="20"/>
                <w:szCs w:val="20"/>
              </w:rPr>
              <w:t>Milestone 3</w:t>
            </w:r>
          </w:p>
        </w:tc>
      </w:tr>
    </w:tbl>
    <w:p w:rsidR="008E7939" w:rsidRDefault="008E7939">
      <w:pPr>
        <w:pBdr>
          <w:top w:val="nil"/>
          <w:left w:val="nil"/>
          <w:bottom w:val="nil"/>
          <w:right w:val="nil"/>
          <w:between w:val="nil"/>
        </w:pBdr>
        <w:spacing w:after="0"/>
        <w:ind w:left="1440"/>
        <w:rPr>
          <w:rFonts w:ascii="Century Gothic" w:eastAsia="Century Gothic" w:hAnsi="Century Gothic" w:cs="Century Gothic"/>
          <w:color w:val="000000"/>
          <w:sz w:val="20"/>
          <w:szCs w:val="20"/>
        </w:rPr>
      </w:pPr>
    </w:p>
    <w:p w:rsidR="008E7939" w:rsidRDefault="0064413F">
      <w:pPr>
        <w:numPr>
          <w:ilvl w:val="0"/>
          <w:numId w:val="8"/>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lastRenderedPageBreak/>
        <w:t>If the developer chooses to discontinue the project or seek withdrawal of the project continuation with principal for rea</w:t>
      </w:r>
      <w:r>
        <w:rPr>
          <w:rFonts w:ascii="Century Gothic" w:eastAsia="Century Gothic" w:hAnsi="Century Gothic" w:cs="Century Gothic"/>
          <w:sz w:val="20"/>
          <w:szCs w:val="20"/>
        </w:rPr>
        <w:t>sons not bounded by this agreement</w:t>
      </w:r>
      <w:r>
        <w:rPr>
          <w:rFonts w:ascii="Century Gothic" w:eastAsia="Century Gothic" w:hAnsi="Century Gothic" w:cs="Century Gothic"/>
          <w:color w:val="000000"/>
          <w:sz w:val="20"/>
          <w:szCs w:val="20"/>
        </w:rPr>
        <w:t xml:space="preserve">, the </w:t>
      </w:r>
      <w:r>
        <w:rPr>
          <w:rFonts w:ascii="Century Gothic" w:eastAsia="Century Gothic" w:hAnsi="Century Gothic" w:cs="Century Gothic"/>
          <w:sz w:val="20"/>
          <w:szCs w:val="20"/>
        </w:rPr>
        <w:t>developer</w:t>
      </w:r>
      <w:r>
        <w:rPr>
          <w:rFonts w:ascii="Century Gothic" w:eastAsia="Century Gothic" w:hAnsi="Century Gothic" w:cs="Century Gothic"/>
          <w:color w:val="000000"/>
          <w:sz w:val="20"/>
          <w:szCs w:val="20"/>
        </w:rPr>
        <w:t xml:space="preserve"> must provide a two </w:t>
      </w:r>
      <w:proofErr w:type="spellStart"/>
      <w:r>
        <w:rPr>
          <w:rFonts w:ascii="Century Gothic" w:eastAsia="Century Gothic" w:hAnsi="Century Gothic" w:cs="Century Gothic"/>
          <w:color w:val="000000"/>
          <w:sz w:val="20"/>
          <w:szCs w:val="20"/>
        </w:rPr>
        <w:t>weeks notice</w:t>
      </w:r>
      <w:proofErr w:type="spellEnd"/>
      <w:r>
        <w:rPr>
          <w:rFonts w:ascii="Century Gothic" w:eastAsia="Century Gothic" w:hAnsi="Century Gothic" w:cs="Century Gothic"/>
          <w:color w:val="000000"/>
          <w:sz w:val="20"/>
          <w:szCs w:val="20"/>
        </w:rPr>
        <w:t xml:space="preserve"> of the reason either written or delivered by mail. This discontinuation will oblige reimbursing the principal with previous milestone payment as shown in the table below. </w:t>
      </w:r>
    </w:p>
    <w:p w:rsidR="008E7939" w:rsidRDefault="008E7939">
      <w:pPr>
        <w:pBdr>
          <w:top w:val="nil"/>
          <w:left w:val="nil"/>
          <w:bottom w:val="nil"/>
          <w:right w:val="nil"/>
          <w:between w:val="nil"/>
        </w:pBdr>
        <w:ind w:left="1440"/>
        <w:rPr>
          <w:rFonts w:ascii="Century Gothic" w:eastAsia="Century Gothic" w:hAnsi="Century Gothic" w:cs="Century Gothic"/>
          <w:color w:val="000000"/>
          <w:sz w:val="20"/>
          <w:szCs w:val="20"/>
        </w:rPr>
      </w:pPr>
    </w:p>
    <w:tbl>
      <w:tblPr>
        <w:tblStyle w:val="a6"/>
        <w:tblW w:w="813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23"/>
        <w:gridCol w:w="4012"/>
      </w:tblGrid>
      <w:tr w:rsidR="008E7939">
        <w:tc>
          <w:tcPr>
            <w:tcW w:w="4123" w:type="dxa"/>
          </w:tcPr>
          <w:p w:rsidR="008E7939" w:rsidRDefault="0064413F">
            <w:pPr>
              <w:pBdr>
                <w:top w:val="nil"/>
                <w:left w:val="nil"/>
                <w:bottom w:val="nil"/>
                <w:right w:val="nil"/>
                <w:between w:val="nil"/>
              </w:pBdr>
              <w:spacing w:after="200" w:line="276"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Project discontinuation between milestone 1 and 2</w:t>
            </w:r>
          </w:p>
        </w:tc>
        <w:tc>
          <w:tcPr>
            <w:tcW w:w="4012" w:type="dxa"/>
            <w:vAlign w:val="bottom"/>
          </w:tcPr>
          <w:p w:rsidR="008E7939" w:rsidRDefault="0064413F">
            <w:pPr>
              <w:pBdr>
                <w:top w:val="nil"/>
                <w:left w:val="nil"/>
                <w:bottom w:val="nil"/>
                <w:right w:val="nil"/>
                <w:between w:val="nil"/>
              </w:pBdr>
              <w:spacing w:after="200" w:line="276" w:lineRule="auto"/>
              <w:rPr>
                <w:rFonts w:ascii="Century Gothic" w:eastAsia="Century Gothic" w:hAnsi="Century Gothic" w:cs="Century Gothic"/>
                <w:color w:val="000000"/>
                <w:sz w:val="20"/>
                <w:szCs w:val="20"/>
              </w:rPr>
            </w:pPr>
            <w:r>
              <w:rPr>
                <w:rFonts w:ascii="Century Gothic" w:eastAsia="Century Gothic" w:hAnsi="Century Gothic" w:cs="Century Gothic"/>
                <w:sz w:val="20"/>
                <w:szCs w:val="20"/>
              </w:rPr>
              <w:t>Milestone 1</w:t>
            </w:r>
          </w:p>
        </w:tc>
      </w:tr>
      <w:tr w:rsidR="008E7939">
        <w:tc>
          <w:tcPr>
            <w:tcW w:w="4123" w:type="dxa"/>
          </w:tcPr>
          <w:p w:rsidR="008E7939" w:rsidRDefault="0064413F">
            <w:pPr>
              <w:pBdr>
                <w:top w:val="nil"/>
                <w:left w:val="nil"/>
                <w:bottom w:val="nil"/>
                <w:right w:val="nil"/>
                <w:between w:val="nil"/>
              </w:pBdr>
              <w:spacing w:after="200" w:line="276"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Project discontinuation between milestone 2 and 3</w:t>
            </w:r>
          </w:p>
        </w:tc>
        <w:tc>
          <w:tcPr>
            <w:tcW w:w="4012" w:type="dxa"/>
          </w:tcPr>
          <w:p w:rsidR="008E7939" w:rsidRDefault="0064413F">
            <w:pPr>
              <w:pBdr>
                <w:top w:val="nil"/>
                <w:left w:val="nil"/>
                <w:bottom w:val="nil"/>
                <w:right w:val="nil"/>
                <w:between w:val="nil"/>
              </w:pBdr>
              <w:spacing w:after="200" w:line="276" w:lineRule="auto"/>
              <w:rPr>
                <w:rFonts w:ascii="Century Gothic" w:eastAsia="Century Gothic" w:hAnsi="Century Gothic" w:cs="Century Gothic"/>
                <w:color w:val="000000"/>
                <w:sz w:val="20"/>
                <w:szCs w:val="20"/>
              </w:rPr>
            </w:pPr>
            <w:r>
              <w:rPr>
                <w:rFonts w:ascii="Century Gothic" w:eastAsia="Century Gothic" w:hAnsi="Century Gothic" w:cs="Century Gothic"/>
                <w:sz w:val="20"/>
                <w:szCs w:val="20"/>
              </w:rPr>
              <w:t>Milestone 2</w:t>
            </w:r>
          </w:p>
        </w:tc>
      </w:tr>
    </w:tbl>
    <w:p w:rsidR="008E7939" w:rsidRDefault="008E7939">
      <w:pPr>
        <w:pBdr>
          <w:top w:val="nil"/>
          <w:left w:val="nil"/>
          <w:bottom w:val="nil"/>
          <w:right w:val="nil"/>
          <w:between w:val="nil"/>
        </w:pBdr>
        <w:spacing w:after="0"/>
        <w:rPr>
          <w:rFonts w:ascii="Century Gothic" w:eastAsia="Century Gothic" w:hAnsi="Century Gothic" w:cs="Century Gothic"/>
          <w:color w:val="000000"/>
          <w:sz w:val="20"/>
          <w:szCs w:val="20"/>
        </w:rPr>
      </w:pPr>
    </w:p>
    <w:p w:rsidR="008E7939" w:rsidRDefault="0064413F">
      <w:pPr>
        <w:numPr>
          <w:ilvl w:val="0"/>
          <w:numId w:val="7"/>
        </w:numPr>
        <w:pBdr>
          <w:top w:val="nil"/>
          <w:left w:val="nil"/>
          <w:bottom w:val="nil"/>
          <w:right w:val="nil"/>
          <w:between w:val="nil"/>
        </w:pBdr>
        <w:rPr>
          <w:rFonts w:ascii="Century Gothic" w:eastAsia="Century Gothic" w:hAnsi="Century Gothic" w:cs="Century Gothic"/>
          <w:b/>
          <w:color w:val="000000"/>
          <w:sz w:val="20"/>
          <w:szCs w:val="20"/>
        </w:rPr>
      </w:pPr>
      <w:r>
        <w:rPr>
          <w:rFonts w:ascii="Century Gothic" w:eastAsia="Century Gothic" w:hAnsi="Century Gothic" w:cs="Century Gothic"/>
          <w:b/>
          <w:sz w:val="20"/>
          <w:szCs w:val="20"/>
        </w:rPr>
        <w:t>RESPONSIBILITY UPON TERMINATION</w:t>
      </w:r>
    </w:p>
    <w:p w:rsidR="008E7939" w:rsidRDefault="0064413F">
      <w:pPr>
        <w:pBdr>
          <w:top w:val="nil"/>
          <w:left w:val="nil"/>
          <w:bottom w:val="nil"/>
          <w:right w:val="nil"/>
          <w:between w:val="nil"/>
        </w:pBdr>
        <w:ind w:left="720"/>
        <w:rPr>
          <w:rFonts w:ascii="Century Gothic" w:eastAsia="Century Gothic" w:hAnsi="Century Gothic" w:cs="Century Gothic"/>
          <w:sz w:val="20"/>
          <w:szCs w:val="20"/>
        </w:rPr>
      </w:pPr>
      <w:r>
        <w:rPr>
          <w:rFonts w:ascii="Century Gothic" w:eastAsia="Century Gothic" w:hAnsi="Century Gothic" w:cs="Century Gothic"/>
          <w:sz w:val="20"/>
          <w:szCs w:val="20"/>
        </w:rPr>
        <w:t>Any information that includes (</w:t>
      </w:r>
      <w:proofErr w:type="spellStart"/>
      <w:r>
        <w:rPr>
          <w:rFonts w:ascii="Century Gothic" w:eastAsia="Century Gothic" w:hAnsi="Century Gothic" w:cs="Century Gothic"/>
          <w:sz w:val="20"/>
          <w:szCs w:val="20"/>
        </w:rPr>
        <w:t>i</w:t>
      </w:r>
      <w:proofErr w:type="spellEnd"/>
      <w:r>
        <w:rPr>
          <w:rFonts w:ascii="Century Gothic" w:eastAsia="Century Gothic" w:hAnsi="Century Gothic" w:cs="Century Gothic"/>
          <w:sz w:val="20"/>
          <w:szCs w:val="20"/>
        </w:rPr>
        <w:t>) all written and oral technical information (ii) inventions, designs, processes, procedures, formulas, improvement, technology or method; (iii) any concepts, reports, data, know-how, works-in-progress, designs, development tools, specifications, computer software, source codes, object codes, flow charts, databases provided by the Principal to the developer upon the termination of this agreement should be returned to the Principal.</w:t>
      </w:r>
    </w:p>
    <w:p w:rsidR="008E7939" w:rsidRDefault="0064413F">
      <w:pPr>
        <w:numPr>
          <w:ilvl w:val="0"/>
          <w:numId w:val="7"/>
        </w:numPr>
        <w:pBdr>
          <w:top w:val="nil"/>
          <w:left w:val="nil"/>
          <w:bottom w:val="nil"/>
          <w:right w:val="nil"/>
          <w:between w:val="nil"/>
        </w:pBd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DISPUTES AND CONFLICT RESOLUTION</w:t>
      </w:r>
    </w:p>
    <w:p w:rsidR="008E7939" w:rsidRDefault="0064413F">
      <w:pPr>
        <w:ind w:left="1080"/>
        <w:rPr>
          <w:rFonts w:ascii="Century Gothic" w:eastAsia="Century Gothic" w:hAnsi="Century Gothic" w:cs="Century Gothic"/>
          <w:sz w:val="20"/>
          <w:szCs w:val="20"/>
        </w:rPr>
      </w:pPr>
      <w:r>
        <w:rPr>
          <w:rFonts w:ascii="Century Gothic" w:eastAsia="Century Gothic" w:hAnsi="Century Gothic" w:cs="Century Gothic"/>
          <w:sz w:val="20"/>
          <w:szCs w:val="20"/>
        </w:rPr>
        <w:t>All disputes, differences and questions which may at any time arise between the parties to this agreement shall be referred to mediation</w:t>
      </w:r>
    </w:p>
    <w:p w:rsidR="008E7939" w:rsidRDefault="0064413F">
      <w:pPr>
        <w:ind w:left="108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Where the Parties are unable to settle through mediation by their respective representatives within </w:t>
      </w:r>
      <w:proofErr w:type="gramStart"/>
      <w:r w:rsidR="009B7B03">
        <w:rPr>
          <w:rFonts w:ascii="Century Gothic" w:eastAsia="Century Gothic" w:hAnsi="Century Gothic" w:cs="Century Gothic"/>
          <w:sz w:val="20"/>
          <w:szCs w:val="20"/>
        </w:rPr>
        <w:t>14</w:t>
      </w:r>
      <w:r>
        <w:rPr>
          <w:rFonts w:ascii="Century Gothic" w:eastAsia="Century Gothic" w:hAnsi="Century Gothic" w:cs="Century Gothic"/>
          <w:sz w:val="20"/>
          <w:szCs w:val="20"/>
        </w:rPr>
        <w:t xml:space="preserve">  (</w:t>
      </w:r>
      <w:proofErr w:type="gramEnd"/>
      <w:r w:rsidR="009B7B03">
        <w:rPr>
          <w:rFonts w:ascii="Century Gothic" w:eastAsia="Century Gothic" w:hAnsi="Century Gothic" w:cs="Century Gothic"/>
          <w:sz w:val="20"/>
          <w:szCs w:val="20"/>
        </w:rPr>
        <w:t>fourteen</w:t>
      </w:r>
      <w:r>
        <w:rPr>
          <w:rFonts w:ascii="Century Gothic" w:eastAsia="Century Gothic" w:hAnsi="Century Gothic" w:cs="Century Gothic"/>
          <w:sz w:val="20"/>
          <w:szCs w:val="20"/>
        </w:rPr>
        <w:t xml:space="preserve">) days from the date of their first meeting (or such other extended period as the Parties may agree) or if their resolution of the matter is not acceptable to either or both Parties, either Party may refer the matter for resolution by arbitration, by serving a notice (an “Arbitration Notice”) on the other Party. </w:t>
      </w:r>
    </w:p>
    <w:p w:rsidR="008E7939" w:rsidRDefault="0064413F">
      <w:pPr>
        <w:ind w:left="1080"/>
        <w:rPr>
          <w:rFonts w:ascii="Century Gothic" w:eastAsia="Century Gothic" w:hAnsi="Century Gothic" w:cs="Century Gothic"/>
          <w:sz w:val="20"/>
          <w:szCs w:val="20"/>
        </w:rPr>
      </w:pPr>
      <w:r>
        <w:rPr>
          <w:rFonts w:ascii="Century Gothic" w:eastAsia="Century Gothic" w:hAnsi="Century Gothic" w:cs="Century Gothic"/>
          <w:sz w:val="20"/>
          <w:szCs w:val="20"/>
        </w:rPr>
        <w:t>The Arbitration Panel shall be appointed in accordance with the Arbitration and Conciliation Act Laws of Nigeria 2004 or such other Act governing arbitration in Nigeria as may be applicable at the time. The arbitration panel shall consist of a sole arbitrator. In the event that the Parties fail or refuse to appoint a sole arbitrator within a period of 14 (fourteen) Days after the submission of the notice of arbitration, the President of the Chartered Institute of Arbitrators UK, Nigeria branch shall, on the application of either Party appoint the sole arbitrator.</w:t>
      </w:r>
    </w:p>
    <w:p w:rsidR="008E7939" w:rsidRDefault="0064413F">
      <w:pPr>
        <w:ind w:left="108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The seat of arbitration shall be Lagos, Nigeria, and shall be conducted in the English language.  The arbitral award shall be final and binding between the Parties except in instances of misconduct on the part of the arbitrator or error on the face of the arbitral award. </w:t>
      </w:r>
    </w:p>
    <w:p w:rsidR="008E7939" w:rsidRDefault="0064413F">
      <w:pPr>
        <w:ind w:left="1080"/>
        <w:rPr>
          <w:rFonts w:ascii="Century Gothic" w:eastAsia="Century Gothic" w:hAnsi="Century Gothic" w:cs="Century Gothic"/>
          <w:sz w:val="20"/>
          <w:szCs w:val="20"/>
        </w:rPr>
      </w:pPr>
      <w:bookmarkStart w:id="70" w:name="_heading=h.3znysh7" w:colFirst="0" w:colLast="0"/>
      <w:bookmarkEnd w:id="70"/>
      <w:r>
        <w:rPr>
          <w:rFonts w:ascii="Century Gothic" w:eastAsia="Century Gothic" w:hAnsi="Century Gothic" w:cs="Century Gothic"/>
          <w:sz w:val="20"/>
          <w:szCs w:val="20"/>
        </w:rPr>
        <w:t xml:space="preserve">Each Party shall be responsible for its share of the arbitration fees in accordance with the applicable Rules of Arbitration and the Parties shall evenly share the costs of the arbitrator. Where a Party who failed to proceed with arbitration unsuccessfully challenges the arbitrator's award in a competent Court of Law, or fails to comply with the arbitrator's award, the other </w:t>
      </w:r>
      <w:r>
        <w:rPr>
          <w:rFonts w:ascii="Century Gothic" w:eastAsia="Century Gothic" w:hAnsi="Century Gothic" w:cs="Century Gothic"/>
          <w:sz w:val="20"/>
          <w:szCs w:val="20"/>
        </w:rPr>
        <w:lastRenderedPageBreak/>
        <w:t>Party is entitled to costs of suit, including a reasonable attorney's fee for having to compel arbitration or defend or enforce the award.</w:t>
      </w:r>
    </w:p>
    <w:p w:rsidR="008E7939" w:rsidRDefault="0064413F">
      <w:pPr>
        <w:ind w:left="108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This clause shall survive the termination of this Contract, and shall accordingly apply at all times to disputes and differences of opinion existing or arising between the Parties hereto, concerning this </w:t>
      </w:r>
      <w:r w:rsidR="00DE48DE">
        <w:rPr>
          <w:rFonts w:ascii="Century Gothic" w:eastAsia="Century Gothic" w:hAnsi="Century Gothic" w:cs="Century Gothic"/>
          <w:sz w:val="20"/>
          <w:szCs w:val="20"/>
        </w:rPr>
        <w:t xml:space="preserve">Agreement </w:t>
      </w:r>
      <w:r>
        <w:rPr>
          <w:rFonts w:ascii="Century Gothic" w:eastAsia="Century Gothic" w:hAnsi="Century Gothic" w:cs="Century Gothic"/>
          <w:sz w:val="20"/>
          <w:szCs w:val="20"/>
        </w:rPr>
        <w:t xml:space="preserve">or any matter hereunder. Nothing in the clause shall preclude the rights of either Party from seeking injunctive relief from a court of competent jurisdiction. </w:t>
      </w:r>
    </w:p>
    <w:p w:rsidR="008E7939" w:rsidRDefault="0064413F">
      <w:pPr>
        <w:rPr>
          <w:rFonts w:ascii="Century Gothic" w:eastAsia="Century Gothic" w:hAnsi="Century Gothic" w:cs="Century Gothic"/>
          <w:sz w:val="20"/>
          <w:szCs w:val="20"/>
        </w:rPr>
      </w:pPr>
      <w:r>
        <w:rPr>
          <w:rFonts w:ascii="Century Gothic" w:eastAsia="Century Gothic" w:hAnsi="Century Gothic" w:cs="Century Gothic"/>
          <w:b/>
          <w:sz w:val="20"/>
          <w:szCs w:val="20"/>
        </w:rPr>
        <w:t>IN WITNESS OF WHICH,</w:t>
      </w:r>
      <w:r>
        <w:rPr>
          <w:rFonts w:ascii="Century Gothic" w:eastAsia="Century Gothic" w:hAnsi="Century Gothic" w:cs="Century Gothic"/>
          <w:sz w:val="20"/>
          <w:szCs w:val="20"/>
        </w:rPr>
        <w:t xml:space="preserve"> each of the Parties has executed this Agreement in the manner below the day and year first and above written.</w:t>
      </w:r>
    </w:p>
    <w:p w:rsidR="008E7939" w:rsidRDefault="008E7939">
      <w:pPr>
        <w:rPr>
          <w:rFonts w:ascii="Century Gothic" w:eastAsia="Century Gothic" w:hAnsi="Century Gothic" w:cs="Century Gothic"/>
          <w:b/>
          <w:sz w:val="20"/>
          <w:szCs w:val="20"/>
        </w:rPr>
      </w:pPr>
    </w:p>
    <w:p w:rsidR="008E7939" w:rsidRDefault="0064413F">
      <w:pPr>
        <w:rPr>
          <w:rFonts w:ascii="Century Gothic" w:eastAsia="Century Gothic" w:hAnsi="Century Gothic" w:cs="Century Gothic"/>
          <w:sz w:val="20"/>
          <w:szCs w:val="20"/>
        </w:rPr>
      </w:pPr>
      <w:r>
        <w:rPr>
          <w:rFonts w:ascii="Century Gothic" w:eastAsia="Century Gothic" w:hAnsi="Century Gothic" w:cs="Century Gothic"/>
          <w:b/>
          <w:sz w:val="20"/>
          <w:szCs w:val="20"/>
        </w:rPr>
        <w:t>SIGNED BY THE WITHIN NAMED DEVELOPER</w:t>
      </w:r>
    </w:p>
    <w:p w:rsidR="008E7939" w:rsidRDefault="008E7939">
      <w:pPr>
        <w:rPr>
          <w:rFonts w:ascii="Century Gothic" w:eastAsia="Century Gothic" w:hAnsi="Century Gothic" w:cs="Century Gothic"/>
          <w:sz w:val="20"/>
          <w:szCs w:val="20"/>
        </w:rPr>
      </w:pPr>
    </w:p>
    <w:p w:rsidR="008E7939" w:rsidRDefault="0064413F">
      <w:pPr>
        <w:rPr>
          <w:rFonts w:ascii="Century Gothic" w:eastAsia="Century Gothic" w:hAnsi="Century Gothic" w:cs="Century Gothic"/>
          <w:sz w:val="20"/>
          <w:szCs w:val="20"/>
        </w:rPr>
      </w:pPr>
      <w:r>
        <w:rPr>
          <w:rFonts w:ascii="Century Gothic" w:eastAsia="Century Gothic" w:hAnsi="Century Gothic" w:cs="Century Gothic"/>
          <w:sz w:val="20"/>
          <w:szCs w:val="20"/>
        </w:rPr>
        <w:t>____________________________</w:t>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t>____________________________</w:t>
      </w:r>
    </w:p>
    <w:p w:rsidR="008E7939" w:rsidRDefault="0064413F">
      <w:pPr>
        <w:rPr>
          <w:rFonts w:ascii="Century Gothic" w:eastAsia="Century Gothic" w:hAnsi="Century Gothic" w:cs="Century Gothic"/>
          <w:sz w:val="20"/>
          <w:szCs w:val="20"/>
        </w:rPr>
      </w:pPr>
      <w:r>
        <w:rPr>
          <w:rFonts w:ascii="Century Gothic" w:eastAsia="Century Gothic" w:hAnsi="Century Gothic" w:cs="Century Gothic"/>
          <w:sz w:val="20"/>
          <w:szCs w:val="20"/>
        </w:rPr>
        <w:t>(NAME AND TITLE)</w:t>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t xml:space="preserve"> (DATE)</w:t>
      </w:r>
    </w:p>
    <w:p w:rsidR="008E7939" w:rsidRDefault="008E7939">
      <w:pPr>
        <w:rPr>
          <w:rFonts w:ascii="Century Gothic" w:eastAsia="Century Gothic" w:hAnsi="Century Gothic" w:cs="Century Gothic"/>
          <w:sz w:val="20"/>
          <w:szCs w:val="20"/>
        </w:rPr>
      </w:pPr>
    </w:p>
    <w:p w:rsidR="008E7939" w:rsidRDefault="0064413F">
      <w:pPr>
        <w:rPr>
          <w:rFonts w:ascii="Century Gothic" w:eastAsia="Century Gothic" w:hAnsi="Century Gothic" w:cs="Century Gothic"/>
          <w:b/>
          <w:sz w:val="20"/>
          <w:szCs w:val="20"/>
        </w:rPr>
      </w:pPr>
      <w:r>
        <w:rPr>
          <w:rFonts w:ascii="Century Gothic" w:eastAsia="Century Gothic" w:hAnsi="Century Gothic" w:cs="Century Gothic"/>
          <w:b/>
          <w:sz w:val="20"/>
          <w:szCs w:val="20"/>
        </w:rPr>
        <w:t>SIGNED BY THE AUTHORISED REPRESENTATIVE</w:t>
      </w:r>
      <w:r w:rsidR="00DE48DE">
        <w:rPr>
          <w:rFonts w:ascii="Century Gothic" w:eastAsia="Century Gothic" w:hAnsi="Century Gothic" w:cs="Century Gothic"/>
          <w:b/>
          <w:sz w:val="20"/>
          <w:szCs w:val="20"/>
        </w:rPr>
        <w:t>S</w:t>
      </w:r>
      <w:r>
        <w:rPr>
          <w:rFonts w:ascii="Century Gothic" w:eastAsia="Century Gothic" w:hAnsi="Century Gothic" w:cs="Century Gothic"/>
          <w:b/>
          <w:sz w:val="20"/>
          <w:szCs w:val="20"/>
        </w:rPr>
        <w:t xml:space="preserve"> OF THE WITHIN NAMED PRINCIPAL</w:t>
      </w:r>
    </w:p>
    <w:p w:rsidR="008E7939" w:rsidRDefault="008E7939">
      <w:pPr>
        <w:rPr>
          <w:rFonts w:ascii="Century Gothic" w:eastAsia="Century Gothic" w:hAnsi="Century Gothic" w:cs="Century Gothic"/>
          <w:sz w:val="20"/>
          <w:szCs w:val="20"/>
        </w:rPr>
      </w:pPr>
    </w:p>
    <w:p w:rsidR="008E7939" w:rsidRDefault="0064413F">
      <w:pPr>
        <w:rPr>
          <w:rFonts w:ascii="Century Gothic" w:eastAsia="Century Gothic" w:hAnsi="Century Gothic" w:cs="Century Gothic"/>
          <w:sz w:val="20"/>
          <w:szCs w:val="20"/>
        </w:rPr>
      </w:pPr>
      <w:r>
        <w:rPr>
          <w:rFonts w:ascii="Century Gothic" w:eastAsia="Century Gothic" w:hAnsi="Century Gothic" w:cs="Century Gothic"/>
          <w:sz w:val="20"/>
          <w:szCs w:val="20"/>
        </w:rPr>
        <w:t>_____________________________</w:t>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t>____________________________</w:t>
      </w:r>
    </w:p>
    <w:p w:rsidR="008E7939" w:rsidRDefault="0064413F">
      <w:pPr>
        <w:rPr>
          <w:rFonts w:ascii="Century Gothic" w:eastAsia="Century Gothic" w:hAnsi="Century Gothic" w:cs="Century Gothic"/>
          <w:sz w:val="20"/>
          <w:szCs w:val="20"/>
        </w:rPr>
      </w:pPr>
      <w:r>
        <w:rPr>
          <w:rFonts w:ascii="Century Gothic" w:eastAsia="Century Gothic" w:hAnsi="Century Gothic" w:cs="Century Gothic"/>
          <w:sz w:val="20"/>
          <w:szCs w:val="20"/>
        </w:rPr>
        <w:t>(NAME AND TITLE)</w:t>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t xml:space="preserve"> (DATE)</w:t>
      </w:r>
    </w:p>
    <w:p w:rsidR="00DE48DE" w:rsidRDefault="00DE48DE" w:rsidP="00DE48DE">
      <w:pPr>
        <w:rPr>
          <w:rFonts w:ascii="Century Gothic" w:eastAsia="Century Gothic" w:hAnsi="Century Gothic" w:cs="Century Gothic"/>
          <w:sz w:val="20"/>
          <w:szCs w:val="20"/>
        </w:rPr>
      </w:pPr>
    </w:p>
    <w:p w:rsidR="00DE48DE" w:rsidRDefault="00DE48DE" w:rsidP="00DE48DE">
      <w:pPr>
        <w:rPr>
          <w:rFonts w:ascii="Century Gothic" w:eastAsia="Century Gothic" w:hAnsi="Century Gothic" w:cs="Century Gothic"/>
          <w:sz w:val="20"/>
          <w:szCs w:val="20"/>
        </w:rPr>
      </w:pPr>
      <w:r>
        <w:rPr>
          <w:rFonts w:ascii="Century Gothic" w:eastAsia="Century Gothic" w:hAnsi="Century Gothic" w:cs="Century Gothic"/>
          <w:sz w:val="20"/>
          <w:szCs w:val="20"/>
        </w:rPr>
        <w:t>_____________________________</w:t>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t>____________________________</w:t>
      </w:r>
    </w:p>
    <w:p w:rsidR="00DE48DE" w:rsidRDefault="00DE48DE" w:rsidP="00DE48DE">
      <w:pPr>
        <w:rPr>
          <w:rFonts w:ascii="Century Gothic" w:eastAsia="Century Gothic" w:hAnsi="Century Gothic" w:cs="Century Gothic"/>
          <w:sz w:val="20"/>
          <w:szCs w:val="20"/>
        </w:rPr>
      </w:pPr>
      <w:r>
        <w:rPr>
          <w:rFonts w:ascii="Century Gothic" w:eastAsia="Century Gothic" w:hAnsi="Century Gothic" w:cs="Century Gothic"/>
          <w:sz w:val="20"/>
          <w:szCs w:val="20"/>
        </w:rPr>
        <w:t>(NAME AND TITLE)</w:t>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t xml:space="preserve"> (DATE)</w:t>
      </w:r>
    </w:p>
    <w:p w:rsidR="00DE48DE" w:rsidRDefault="00DE48DE" w:rsidP="00DE48DE">
      <w:pPr>
        <w:rPr>
          <w:rFonts w:ascii="Century Gothic" w:eastAsia="Century Gothic" w:hAnsi="Century Gothic" w:cs="Century Gothic"/>
          <w:sz w:val="20"/>
          <w:szCs w:val="20"/>
        </w:rPr>
      </w:pPr>
    </w:p>
    <w:p w:rsidR="00DE48DE" w:rsidRDefault="00DE48DE" w:rsidP="00DE48DE">
      <w:pPr>
        <w:rPr>
          <w:rFonts w:ascii="Century Gothic" w:eastAsia="Century Gothic" w:hAnsi="Century Gothic" w:cs="Century Gothic"/>
          <w:sz w:val="20"/>
          <w:szCs w:val="20"/>
        </w:rPr>
      </w:pPr>
    </w:p>
    <w:p w:rsidR="00DE48DE" w:rsidRDefault="00DE48DE" w:rsidP="00DE48DE">
      <w:pPr>
        <w:rPr>
          <w:rFonts w:ascii="Century Gothic" w:eastAsia="Century Gothic" w:hAnsi="Century Gothic" w:cs="Century Gothic"/>
          <w:sz w:val="20"/>
          <w:szCs w:val="20"/>
        </w:rPr>
      </w:pPr>
    </w:p>
    <w:p w:rsidR="008E7939" w:rsidRDefault="008E7939">
      <w:pPr>
        <w:rPr>
          <w:rFonts w:ascii="Century Gothic" w:eastAsia="Century Gothic" w:hAnsi="Century Gothic" w:cs="Century Gothic"/>
          <w:sz w:val="20"/>
          <w:szCs w:val="20"/>
        </w:rPr>
      </w:pPr>
    </w:p>
    <w:p w:rsidR="008E7939" w:rsidRDefault="008E7939">
      <w:pPr>
        <w:rPr>
          <w:rFonts w:ascii="Century Gothic" w:eastAsia="Century Gothic" w:hAnsi="Century Gothic" w:cs="Century Gothic"/>
          <w:sz w:val="20"/>
          <w:szCs w:val="20"/>
        </w:rPr>
      </w:pPr>
    </w:p>
    <w:p w:rsidR="008E7939" w:rsidRDefault="008E7939">
      <w:pPr>
        <w:rPr>
          <w:rFonts w:ascii="Century Gothic" w:eastAsia="Century Gothic" w:hAnsi="Century Gothic" w:cs="Century Gothic"/>
          <w:sz w:val="20"/>
          <w:szCs w:val="20"/>
        </w:rPr>
      </w:pPr>
    </w:p>
    <w:p w:rsidR="008E7939" w:rsidRDefault="008E7939">
      <w:pPr>
        <w:rPr>
          <w:rFonts w:ascii="Century Gothic" w:eastAsia="Century Gothic" w:hAnsi="Century Gothic" w:cs="Century Gothic"/>
          <w:sz w:val="20"/>
          <w:szCs w:val="20"/>
        </w:rPr>
      </w:pPr>
    </w:p>
    <w:p w:rsidR="008E7939" w:rsidRDefault="008E7939">
      <w:pPr>
        <w:rPr>
          <w:rFonts w:ascii="Century Gothic" w:eastAsia="Century Gothic" w:hAnsi="Century Gothic" w:cs="Century Gothic"/>
          <w:sz w:val="20"/>
          <w:szCs w:val="20"/>
        </w:rPr>
      </w:pPr>
    </w:p>
    <w:p w:rsidR="008E7939" w:rsidRDefault="008E7939">
      <w:pPr>
        <w:rPr>
          <w:ins w:id="71" w:author="Bolu Ojewole" w:date="2021-09-11T21:49:00Z"/>
          <w:rFonts w:ascii="Century Gothic" w:eastAsia="Century Gothic" w:hAnsi="Century Gothic" w:cs="Century Gothic"/>
          <w:sz w:val="20"/>
          <w:szCs w:val="20"/>
        </w:rPr>
      </w:pPr>
    </w:p>
    <w:p w:rsidR="00FF1650" w:rsidRDefault="00FF1650">
      <w:pPr>
        <w:rPr>
          <w:ins w:id="72" w:author="Bolu Ojewole" w:date="2021-09-11T21:49:00Z"/>
          <w:rFonts w:ascii="Century Gothic" w:eastAsia="Century Gothic" w:hAnsi="Century Gothic" w:cs="Century Gothic"/>
          <w:sz w:val="20"/>
          <w:szCs w:val="20"/>
        </w:rPr>
      </w:pPr>
    </w:p>
    <w:p w:rsidR="00FF1650" w:rsidRDefault="00FF1650">
      <w:pPr>
        <w:rPr>
          <w:rFonts w:ascii="Century Gothic" w:eastAsia="Century Gothic" w:hAnsi="Century Gothic" w:cs="Century Gothic"/>
          <w:sz w:val="20"/>
          <w:szCs w:val="20"/>
        </w:rPr>
      </w:pPr>
    </w:p>
    <w:p w:rsidR="008E7939" w:rsidRDefault="008E7939">
      <w:pPr>
        <w:rPr>
          <w:rFonts w:ascii="Century Gothic" w:eastAsia="Century Gothic" w:hAnsi="Century Gothic" w:cs="Century Gothic"/>
          <w:sz w:val="20"/>
          <w:szCs w:val="20"/>
        </w:rPr>
      </w:pPr>
    </w:p>
    <w:p w:rsidR="008E7939" w:rsidRDefault="008E7939">
      <w:pPr>
        <w:rPr>
          <w:rFonts w:ascii="Century Gothic" w:eastAsia="Century Gothic" w:hAnsi="Century Gothic" w:cs="Century Gothic"/>
          <w:sz w:val="20"/>
          <w:szCs w:val="20"/>
        </w:rPr>
      </w:pPr>
    </w:p>
    <w:p w:rsidR="008E7939" w:rsidRPr="00FF1650" w:rsidRDefault="0064413F" w:rsidP="00FF1650">
      <w:pPr>
        <w:jc w:val="center"/>
        <w:rPr>
          <w:rFonts w:ascii="Century Gothic" w:eastAsia="Century Gothic" w:hAnsi="Century Gothic" w:cs="Century Gothic"/>
          <w:b/>
          <w:caps/>
          <w:sz w:val="20"/>
          <w:szCs w:val="20"/>
          <w:u w:val="single"/>
        </w:rPr>
      </w:pPr>
      <w:r w:rsidRPr="00FF1650">
        <w:rPr>
          <w:rFonts w:ascii="Century Gothic" w:eastAsia="Century Gothic" w:hAnsi="Century Gothic" w:cs="Century Gothic"/>
          <w:b/>
          <w:caps/>
          <w:sz w:val="20"/>
          <w:szCs w:val="20"/>
          <w:u w:val="single"/>
        </w:rPr>
        <w:t>Schedule 1 (Scope of Services and Specifications)</w:t>
      </w:r>
    </w:p>
    <w:p w:rsidR="00DE48DE" w:rsidRDefault="0064413F">
      <w:pPr>
        <w:rPr>
          <w:rFonts w:ascii="Century Gothic" w:eastAsia="Century Gothic" w:hAnsi="Century Gothic" w:cs="Century Gothic"/>
          <w:b/>
          <w:sz w:val="20"/>
          <w:szCs w:val="20"/>
          <w:u w:val="single"/>
        </w:rPr>
      </w:pPr>
      <w:r>
        <w:rPr>
          <w:rFonts w:ascii="Century Gothic" w:eastAsia="Century Gothic" w:hAnsi="Century Gothic" w:cs="Century Gothic"/>
          <w:b/>
          <w:sz w:val="20"/>
          <w:szCs w:val="20"/>
          <w:u w:val="single"/>
        </w:rPr>
        <w:t xml:space="preserve">Scope of </w:t>
      </w:r>
      <w:bookmarkStart w:id="73" w:name="_GoBack"/>
      <w:r>
        <w:rPr>
          <w:rFonts w:ascii="Century Gothic" w:eastAsia="Century Gothic" w:hAnsi="Century Gothic" w:cs="Century Gothic"/>
          <w:b/>
          <w:sz w:val="20"/>
          <w:szCs w:val="20"/>
          <w:u w:val="single"/>
        </w:rPr>
        <w:t>Services</w:t>
      </w:r>
    </w:p>
    <w:tbl>
      <w:tblPr>
        <w:tblStyle w:val="a7"/>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4"/>
        <w:gridCol w:w="8496"/>
      </w:tblGrid>
      <w:tr w:rsidR="008E7939">
        <w:tc>
          <w:tcPr>
            <w:tcW w:w="674" w:type="dxa"/>
            <w:tcBorders>
              <w:bottom w:val="single" w:sz="4" w:space="0" w:color="000000"/>
            </w:tcBorders>
            <w:shd w:val="clear" w:color="auto" w:fill="FFFFFF"/>
          </w:tcPr>
          <w:p w:rsidR="008E7939" w:rsidRDefault="0064413F">
            <w:pPr>
              <w:spacing w:after="160" w:line="259" w:lineRule="auto"/>
              <w:jc w:val="both"/>
              <w:rPr>
                <w:rFonts w:ascii="Century Gothic" w:eastAsia="Century Gothic" w:hAnsi="Century Gothic" w:cs="Century Gothic"/>
                <w:b/>
                <w:sz w:val="20"/>
                <w:szCs w:val="20"/>
              </w:rPr>
            </w:pPr>
            <w:r>
              <w:rPr>
                <w:rFonts w:ascii="Century Gothic" w:eastAsia="Century Gothic" w:hAnsi="Century Gothic" w:cs="Century Gothic"/>
                <w:b/>
                <w:sz w:val="20"/>
                <w:szCs w:val="20"/>
              </w:rPr>
              <w:t>S/N</w:t>
            </w:r>
          </w:p>
        </w:tc>
        <w:tc>
          <w:tcPr>
            <w:tcW w:w="8496" w:type="dxa"/>
            <w:tcBorders>
              <w:bottom w:val="single" w:sz="4" w:space="0" w:color="000000"/>
            </w:tcBorders>
            <w:shd w:val="clear" w:color="auto" w:fill="FFFFFF"/>
          </w:tcPr>
          <w:p w:rsidR="008E7939" w:rsidRDefault="0064413F">
            <w:pPr>
              <w:spacing w:after="160" w:line="259" w:lineRule="auto"/>
              <w:jc w:val="both"/>
              <w:rPr>
                <w:rFonts w:ascii="Century Gothic" w:eastAsia="Century Gothic" w:hAnsi="Century Gothic" w:cs="Century Gothic"/>
                <w:b/>
                <w:sz w:val="20"/>
                <w:szCs w:val="20"/>
              </w:rPr>
            </w:pPr>
            <w:r>
              <w:rPr>
                <w:rFonts w:ascii="Century Gothic" w:eastAsia="Century Gothic" w:hAnsi="Century Gothic" w:cs="Century Gothic"/>
                <w:b/>
                <w:sz w:val="20"/>
                <w:szCs w:val="20"/>
              </w:rPr>
              <w:t>Description</w:t>
            </w:r>
          </w:p>
        </w:tc>
      </w:tr>
      <w:tr w:rsidR="008E7939">
        <w:tc>
          <w:tcPr>
            <w:tcW w:w="674" w:type="dxa"/>
            <w:tcBorders>
              <w:top w:val="single" w:sz="4" w:space="0" w:color="000000"/>
            </w:tcBorders>
          </w:tcPr>
          <w:p w:rsidR="008E7939" w:rsidRPr="00DE48DE" w:rsidRDefault="0064413F">
            <w:pPr>
              <w:spacing w:after="160" w:line="259" w:lineRule="auto"/>
              <w:jc w:val="both"/>
              <w:rPr>
                <w:rFonts w:ascii="Century Gothic" w:eastAsia="Century Gothic" w:hAnsi="Century Gothic" w:cs="Century Gothic"/>
                <w:sz w:val="20"/>
                <w:szCs w:val="20"/>
              </w:rPr>
            </w:pPr>
            <w:r w:rsidRPr="00DE48DE">
              <w:rPr>
                <w:rFonts w:ascii="Century Gothic" w:eastAsia="Century Gothic" w:hAnsi="Century Gothic" w:cs="Century Gothic"/>
                <w:sz w:val="20"/>
                <w:szCs w:val="20"/>
              </w:rPr>
              <w:t>1</w:t>
            </w:r>
          </w:p>
        </w:tc>
        <w:tc>
          <w:tcPr>
            <w:tcW w:w="8496" w:type="dxa"/>
            <w:tcBorders>
              <w:top w:val="single" w:sz="4" w:space="0" w:color="000000"/>
            </w:tcBorders>
          </w:tcPr>
          <w:p w:rsidR="008E7939" w:rsidRDefault="0064413F">
            <w:pPr>
              <w:spacing w:after="160" w:line="259"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Design, Build and Implementation of the Software</w:t>
            </w:r>
            <w:r w:rsidR="00DE48DE">
              <w:rPr>
                <w:rFonts w:ascii="Century Gothic" w:eastAsia="Century Gothic" w:hAnsi="Century Gothic" w:cs="Century Gothic"/>
                <w:sz w:val="20"/>
                <w:szCs w:val="20"/>
              </w:rPr>
              <w:t xml:space="preserve"> in accordance with the Specification</w:t>
            </w:r>
          </w:p>
        </w:tc>
      </w:tr>
      <w:tr w:rsidR="008E7939">
        <w:tc>
          <w:tcPr>
            <w:tcW w:w="674" w:type="dxa"/>
          </w:tcPr>
          <w:p w:rsidR="008E7939" w:rsidRPr="00DE48DE" w:rsidRDefault="00DE48DE">
            <w:pPr>
              <w:spacing w:after="160" w:line="259" w:lineRule="auto"/>
              <w:jc w:val="both"/>
              <w:rPr>
                <w:rFonts w:ascii="Century Gothic" w:eastAsia="Century Gothic" w:hAnsi="Century Gothic" w:cs="Century Gothic"/>
                <w:sz w:val="20"/>
                <w:szCs w:val="20"/>
              </w:rPr>
            </w:pPr>
            <w:r w:rsidRPr="00DE48DE">
              <w:rPr>
                <w:rFonts w:ascii="Century Gothic" w:eastAsia="Century Gothic" w:hAnsi="Century Gothic" w:cs="Century Gothic"/>
                <w:sz w:val="20"/>
                <w:szCs w:val="20"/>
              </w:rPr>
              <w:t>2</w:t>
            </w:r>
          </w:p>
        </w:tc>
        <w:tc>
          <w:tcPr>
            <w:tcW w:w="8496" w:type="dxa"/>
          </w:tcPr>
          <w:p w:rsidR="008E7939" w:rsidRDefault="00DE48DE" w:rsidP="00D133D4">
            <w:pPr>
              <w:spacing w:after="160" w:line="259"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Undertake tests to validate that the Software has been designed and functions in accordance with the </w:t>
            </w:r>
            <w:r w:rsidR="0064413F">
              <w:rPr>
                <w:rFonts w:ascii="Century Gothic" w:eastAsia="Century Gothic" w:hAnsi="Century Gothic" w:cs="Century Gothic"/>
                <w:sz w:val="20"/>
                <w:szCs w:val="20"/>
              </w:rPr>
              <w:t xml:space="preserve">Specification defined and </w:t>
            </w:r>
            <w:proofErr w:type="spellStart"/>
            <w:r w:rsidR="0064413F">
              <w:rPr>
                <w:rFonts w:ascii="Century Gothic" w:eastAsia="Century Gothic" w:hAnsi="Century Gothic" w:cs="Century Gothic"/>
                <w:sz w:val="20"/>
                <w:szCs w:val="20"/>
              </w:rPr>
              <w:t>igned</w:t>
            </w:r>
            <w:proofErr w:type="spellEnd"/>
            <w:r w:rsidR="0064413F">
              <w:rPr>
                <w:rFonts w:ascii="Century Gothic" w:eastAsia="Century Gothic" w:hAnsi="Century Gothic" w:cs="Century Gothic"/>
                <w:sz w:val="20"/>
                <w:szCs w:val="20"/>
              </w:rPr>
              <w:t xml:space="preserve"> off</w:t>
            </w:r>
          </w:p>
        </w:tc>
      </w:tr>
      <w:tr w:rsidR="008E7939">
        <w:tc>
          <w:tcPr>
            <w:tcW w:w="674" w:type="dxa"/>
          </w:tcPr>
          <w:p w:rsidR="008E7939" w:rsidRPr="00DE48DE" w:rsidRDefault="00DE48DE">
            <w:pPr>
              <w:spacing w:after="160" w:line="259" w:lineRule="auto"/>
              <w:jc w:val="both"/>
              <w:rPr>
                <w:rFonts w:ascii="Century Gothic" w:eastAsia="Century Gothic" w:hAnsi="Century Gothic" w:cs="Century Gothic"/>
                <w:sz w:val="20"/>
                <w:szCs w:val="20"/>
              </w:rPr>
            </w:pPr>
            <w:r w:rsidRPr="00DE48DE">
              <w:rPr>
                <w:rFonts w:ascii="Century Gothic" w:eastAsia="Century Gothic" w:hAnsi="Century Gothic" w:cs="Century Gothic"/>
                <w:sz w:val="20"/>
                <w:szCs w:val="20"/>
              </w:rPr>
              <w:t>3</w:t>
            </w:r>
          </w:p>
        </w:tc>
        <w:tc>
          <w:tcPr>
            <w:tcW w:w="8496" w:type="dxa"/>
          </w:tcPr>
          <w:p w:rsidR="008E7939" w:rsidRDefault="00DE48DE">
            <w:pPr>
              <w:spacing w:after="160" w:line="259"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Design and implement API for integration of the Software</w:t>
            </w:r>
          </w:p>
        </w:tc>
      </w:tr>
      <w:tr w:rsidR="008E7939">
        <w:tc>
          <w:tcPr>
            <w:tcW w:w="674" w:type="dxa"/>
          </w:tcPr>
          <w:p w:rsidR="008E7939" w:rsidRPr="00DE48DE" w:rsidRDefault="00DE48DE">
            <w:pPr>
              <w:spacing w:after="160" w:line="259" w:lineRule="auto"/>
              <w:jc w:val="both"/>
              <w:rPr>
                <w:rFonts w:ascii="Century Gothic" w:eastAsia="Century Gothic" w:hAnsi="Century Gothic" w:cs="Century Gothic"/>
                <w:sz w:val="20"/>
                <w:szCs w:val="20"/>
              </w:rPr>
            </w:pPr>
            <w:r w:rsidRPr="00DE48DE">
              <w:rPr>
                <w:rFonts w:ascii="Century Gothic" w:eastAsia="Century Gothic" w:hAnsi="Century Gothic" w:cs="Century Gothic"/>
                <w:sz w:val="20"/>
                <w:szCs w:val="20"/>
              </w:rPr>
              <w:t>4</w:t>
            </w:r>
          </w:p>
        </w:tc>
        <w:tc>
          <w:tcPr>
            <w:tcW w:w="8496" w:type="dxa"/>
          </w:tcPr>
          <w:p w:rsidR="008E7939" w:rsidRDefault="0064413F">
            <w:pPr>
              <w:spacing w:after="160" w:line="259" w:lineRule="auto"/>
              <w:jc w:val="both"/>
              <w:rPr>
                <w:rFonts w:ascii="Century Gothic" w:eastAsia="Century Gothic" w:hAnsi="Century Gothic" w:cs="Century Gothic"/>
                <w:color w:val="000000"/>
                <w:sz w:val="20"/>
                <w:szCs w:val="20"/>
              </w:rPr>
            </w:pPr>
            <w:r>
              <w:rPr>
                <w:rFonts w:ascii="Century Gothic" w:eastAsia="Century Gothic" w:hAnsi="Century Gothic" w:cs="Century Gothic"/>
                <w:sz w:val="20"/>
                <w:szCs w:val="20"/>
              </w:rPr>
              <w:t xml:space="preserve">Build </w:t>
            </w:r>
            <w:r w:rsidR="00DE48DE">
              <w:rPr>
                <w:rFonts w:ascii="Century Gothic" w:eastAsia="Century Gothic" w:hAnsi="Century Gothic" w:cs="Century Gothic"/>
                <w:sz w:val="20"/>
                <w:szCs w:val="20"/>
              </w:rPr>
              <w:t>the</w:t>
            </w:r>
            <w:r>
              <w:rPr>
                <w:rFonts w:ascii="Century Gothic" w:eastAsia="Century Gothic" w:hAnsi="Century Gothic" w:cs="Century Gothic"/>
                <w:sz w:val="20"/>
                <w:szCs w:val="20"/>
              </w:rPr>
              <w:t xml:space="preserve"> mobile application and web application with functionalities as agreed in the specification and functional document</w:t>
            </w:r>
          </w:p>
        </w:tc>
      </w:tr>
      <w:tr w:rsidR="008E7939">
        <w:tc>
          <w:tcPr>
            <w:tcW w:w="674" w:type="dxa"/>
          </w:tcPr>
          <w:p w:rsidR="008E7939" w:rsidRPr="00FF1650" w:rsidRDefault="00DE48DE">
            <w:pPr>
              <w:spacing w:after="160" w:line="259" w:lineRule="auto"/>
              <w:jc w:val="both"/>
              <w:rPr>
                <w:rFonts w:ascii="Century Gothic" w:eastAsia="Century Gothic" w:hAnsi="Century Gothic" w:cs="Century Gothic"/>
                <w:sz w:val="20"/>
                <w:szCs w:val="20"/>
              </w:rPr>
            </w:pPr>
            <w:r w:rsidRPr="00FF1650">
              <w:rPr>
                <w:rFonts w:ascii="Century Gothic" w:eastAsia="Century Gothic" w:hAnsi="Century Gothic" w:cs="Century Gothic"/>
                <w:sz w:val="20"/>
                <w:szCs w:val="20"/>
              </w:rPr>
              <w:t>5</w:t>
            </w:r>
          </w:p>
        </w:tc>
        <w:tc>
          <w:tcPr>
            <w:tcW w:w="8496" w:type="dxa"/>
          </w:tcPr>
          <w:p w:rsidR="008E7939" w:rsidRDefault="00DE48DE">
            <w:pPr>
              <w:spacing w:after="160" w:line="259" w:lineRule="auto"/>
              <w:jc w:val="both"/>
              <w:rPr>
                <w:rFonts w:ascii="Century Gothic" w:eastAsia="Century Gothic" w:hAnsi="Century Gothic" w:cs="Century Gothic"/>
                <w:sz w:val="20"/>
                <w:szCs w:val="20"/>
              </w:rPr>
            </w:pPr>
            <w:r w:rsidRPr="00DE48DE">
              <w:rPr>
                <w:rFonts w:ascii="Century Gothic" w:eastAsia="Century Gothic" w:hAnsi="Century Gothic" w:cs="Century Gothic"/>
                <w:sz w:val="20"/>
                <w:szCs w:val="20"/>
              </w:rPr>
              <w:t>Provide bi-monthly update report to the Principal</w:t>
            </w:r>
          </w:p>
        </w:tc>
      </w:tr>
    </w:tbl>
    <w:p w:rsidR="008E7939" w:rsidRDefault="008E7939">
      <w:pPr>
        <w:rPr>
          <w:rFonts w:ascii="Century Gothic" w:eastAsia="Century Gothic" w:hAnsi="Century Gothic" w:cs="Century Gothic"/>
          <w:b/>
          <w:sz w:val="20"/>
          <w:szCs w:val="20"/>
          <w:u w:val="single"/>
        </w:rPr>
      </w:pPr>
    </w:p>
    <w:p w:rsidR="008E7939" w:rsidRDefault="0064413F">
      <w:pPr>
        <w:rPr>
          <w:rFonts w:ascii="Century Gothic" w:eastAsia="Century Gothic" w:hAnsi="Century Gothic" w:cs="Century Gothic"/>
          <w:b/>
          <w:sz w:val="20"/>
          <w:szCs w:val="20"/>
          <w:u w:val="single"/>
        </w:rPr>
      </w:pPr>
      <w:r>
        <w:rPr>
          <w:rFonts w:ascii="Century Gothic" w:eastAsia="Century Gothic" w:hAnsi="Century Gothic" w:cs="Century Gothic"/>
          <w:b/>
          <w:sz w:val="20"/>
          <w:szCs w:val="20"/>
          <w:u w:val="single"/>
        </w:rPr>
        <w:t xml:space="preserve">Specification </w:t>
      </w:r>
    </w:p>
    <w:p w:rsidR="008E7939" w:rsidRDefault="00B2606E">
      <w:pPr>
        <w:pBdr>
          <w:top w:val="nil"/>
          <w:left w:val="nil"/>
          <w:bottom w:val="nil"/>
          <w:right w:val="nil"/>
          <w:between w:val="nil"/>
        </w:pBdr>
        <w:spacing w:after="0"/>
        <w:rPr>
          <w:rFonts w:ascii="Century Gothic" w:eastAsia="Century Gothic" w:hAnsi="Century Gothic" w:cs="Century Gothic"/>
          <w:sz w:val="20"/>
          <w:szCs w:val="20"/>
        </w:rPr>
      </w:pPr>
      <w:r>
        <w:rPr>
          <w:rFonts w:ascii="Century Gothic" w:eastAsia="Century Gothic" w:hAnsi="Century Gothic" w:cs="Century Gothic"/>
          <w:sz w:val="20"/>
          <w:szCs w:val="20"/>
        </w:rPr>
        <w:t>The Specification shall include the s functional and other technical document and designs agreed by the Parties under this engagement including the S</w:t>
      </w:r>
      <w:r w:rsidR="0064413F">
        <w:rPr>
          <w:rFonts w:ascii="Century Gothic" w:eastAsia="Century Gothic" w:hAnsi="Century Gothic" w:cs="Century Gothic"/>
          <w:sz w:val="20"/>
          <w:szCs w:val="20"/>
        </w:rPr>
        <w:t xml:space="preserve">cope of work Document -- </w:t>
      </w:r>
      <w:hyperlink r:id="rId9" w:anchor="gid=1805958175">
        <w:r w:rsidR="0064413F">
          <w:rPr>
            <w:rFonts w:ascii="Century Gothic" w:eastAsia="Century Gothic" w:hAnsi="Century Gothic" w:cs="Century Gothic"/>
            <w:color w:val="1155CC"/>
            <w:sz w:val="20"/>
            <w:szCs w:val="20"/>
            <w:u w:val="single"/>
          </w:rPr>
          <w:t xml:space="preserve">Fan </w:t>
        </w:r>
        <w:proofErr w:type="spellStart"/>
        <w:r w:rsidR="0064413F">
          <w:rPr>
            <w:rFonts w:ascii="Century Gothic" w:eastAsia="Century Gothic" w:hAnsi="Century Gothic" w:cs="Century Gothic"/>
            <w:color w:val="1155CC"/>
            <w:sz w:val="20"/>
            <w:szCs w:val="20"/>
            <w:u w:val="single"/>
          </w:rPr>
          <w:t>Nect</w:t>
        </w:r>
        <w:proofErr w:type="spellEnd"/>
        <w:r w:rsidR="0064413F">
          <w:rPr>
            <w:rFonts w:ascii="Century Gothic" w:eastAsia="Century Gothic" w:hAnsi="Century Gothic" w:cs="Century Gothic"/>
            <w:color w:val="1155CC"/>
            <w:sz w:val="20"/>
            <w:szCs w:val="20"/>
            <w:u w:val="single"/>
          </w:rPr>
          <w:t xml:space="preserve"> user Stories.xlsx - Google Sheets</w:t>
        </w:r>
      </w:hyperlink>
      <w:r>
        <w:rPr>
          <w:rFonts w:ascii="Century Gothic" w:eastAsia="Century Gothic" w:hAnsi="Century Gothic" w:cs="Century Gothic"/>
          <w:color w:val="1155CC"/>
          <w:sz w:val="20"/>
          <w:szCs w:val="20"/>
          <w:u w:val="single"/>
        </w:rPr>
        <w:t xml:space="preserve"> which sets out the delivery approach and milestones</w:t>
      </w:r>
      <w:bookmarkEnd w:id="73"/>
      <w:r>
        <w:rPr>
          <w:rFonts w:ascii="Century Gothic" w:eastAsia="Century Gothic" w:hAnsi="Century Gothic" w:cs="Century Gothic"/>
          <w:color w:val="1155CC"/>
          <w:sz w:val="20"/>
          <w:szCs w:val="20"/>
          <w:u w:val="single"/>
        </w:rPr>
        <w:t xml:space="preserve">. </w:t>
      </w:r>
      <w:r w:rsidR="0064413F">
        <w:rPr>
          <w:rFonts w:ascii="Century Gothic" w:eastAsia="Century Gothic" w:hAnsi="Century Gothic" w:cs="Century Gothic"/>
          <w:color w:val="000000"/>
          <w:sz w:val="20"/>
          <w:szCs w:val="20"/>
        </w:rPr>
        <w:br/>
      </w:r>
    </w:p>
    <w:p w:rsidR="008E7939" w:rsidRDefault="008E7939">
      <w:pPr>
        <w:rPr>
          <w:rFonts w:ascii="Century Gothic" w:eastAsia="Century Gothic" w:hAnsi="Century Gothic" w:cs="Century Gothic"/>
          <w:sz w:val="20"/>
          <w:szCs w:val="20"/>
        </w:rPr>
      </w:pPr>
    </w:p>
    <w:p w:rsidR="008E7939" w:rsidRDefault="008E7939">
      <w:pPr>
        <w:ind w:left="1440" w:firstLine="720"/>
        <w:rPr>
          <w:rFonts w:ascii="Century Gothic" w:eastAsia="Century Gothic" w:hAnsi="Century Gothic" w:cs="Century Gothic"/>
          <w:b/>
          <w:sz w:val="20"/>
          <w:szCs w:val="20"/>
          <w:u w:val="single"/>
        </w:rPr>
      </w:pPr>
    </w:p>
    <w:p w:rsidR="008E7939" w:rsidRDefault="008E7939">
      <w:pPr>
        <w:ind w:left="1440" w:firstLine="720"/>
        <w:rPr>
          <w:rFonts w:ascii="Century Gothic" w:eastAsia="Century Gothic" w:hAnsi="Century Gothic" w:cs="Century Gothic"/>
          <w:b/>
          <w:sz w:val="20"/>
          <w:szCs w:val="20"/>
          <w:u w:val="single"/>
        </w:rPr>
      </w:pPr>
    </w:p>
    <w:p w:rsidR="008E7939" w:rsidRDefault="008E7939">
      <w:pPr>
        <w:ind w:left="1440" w:firstLine="720"/>
        <w:rPr>
          <w:rFonts w:ascii="Century Gothic" w:eastAsia="Century Gothic" w:hAnsi="Century Gothic" w:cs="Century Gothic"/>
          <w:b/>
          <w:sz w:val="20"/>
          <w:szCs w:val="20"/>
          <w:u w:val="single"/>
        </w:rPr>
      </w:pPr>
    </w:p>
    <w:p w:rsidR="008E7939" w:rsidRDefault="008E7939">
      <w:pPr>
        <w:ind w:left="1440" w:firstLine="720"/>
        <w:rPr>
          <w:rFonts w:ascii="Century Gothic" w:eastAsia="Century Gothic" w:hAnsi="Century Gothic" w:cs="Century Gothic"/>
          <w:b/>
          <w:sz w:val="20"/>
          <w:szCs w:val="20"/>
          <w:u w:val="single"/>
        </w:rPr>
      </w:pPr>
    </w:p>
    <w:p w:rsidR="008E7939" w:rsidRDefault="008E7939">
      <w:pPr>
        <w:ind w:left="1440" w:firstLine="720"/>
        <w:rPr>
          <w:rFonts w:ascii="Century Gothic" w:eastAsia="Century Gothic" w:hAnsi="Century Gothic" w:cs="Century Gothic"/>
          <w:b/>
          <w:sz w:val="20"/>
          <w:szCs w:val="20"/>
          <w:u w:val="single"/>
        </w:rPr>
      </w:pPr>
    </w:p>
    <w:p w:rsidR="008E7939" w:rsidRDefault="008E7939">
      <w:pPr>
        <w:ind w:left="1440" w:firstLine="720"/>
        <w:rPr>
          <w:rFonts w:ascii="Century Gothic" w:eastAsia="Century Gothic" w:hAnsi="Century Gothic" w:cs="Century Gothic"/>
          <w:b/>
          <w:sz w:val="20"/>
          <w:szCs w:val="20"/>
          <w:u w:val="single"/>
        </w:rPr>
      </w:pPr>
    </w:p>
    <w:p w:rsidR="008E7939" w:rsidRDefault="008E7939">
      <w:pPr>
        <w:ind w:left="1440" w:firstLine="720"/>
        <w:rPr>
          <w:rFonts w:ascii="Century Gothic" w:eastAsia="Century Gothic" w:hAnsi="Century Gothic" w:cs="Century Gothic"/>
          <w:b/>
          <w:sz w:val="20"/>
          <w:szCs w:val="20"/>
          <w:u w:val="single"/>
        </w:rPr>
      </w:pPr>
    </w:p>
    <w:p w:rsidR="008E7939" w:rsidRDefault="008E7939">
      <w:pPr>
        <w:ind w:left="1440" w:firstLine="720"/>
        <w:rPr>
          <w:rFonts w:ascii="Century Gothic" w:eastAsia="Century Gothic" w:hAnsi="Century Gothic" w:cs="Century Gothic"/>
          <w:b/>
          <w:sz w:val="20"/>
          <w:szCs w:val="20"/>
          <w:u w:val="single"/>
        </w:rPr>
      </w:pPr>
    </w:p>
    <w:p w:rsidR="008E7939" w:rsidRDefault="008E7939">
      <w:pPr>
        <w:ind w:left="1440" w:firstLine="720"/>
        <w:rPr>
          <w:rFonts w:ascii="Century Gothic" w:eastAsia="Century Gothic" w:hAnsi="Century Gothic" w:cs="Century Gothic"/>
          <w:b/>
          <w:sz w:val="20"/>
          <w:szCs w:val="20"/>
          <w:u w:val="single"/>
        </w:rPr>
      </w:pPr>
    </w:p>
    <w:p w:rsidR="008E7939" w:rsidRDefault="008E7939">
      <w:pPr>
        <w:rPr>
          <w:rFonts w:ascii="Century Gothic" w:eastAsia="Century Gothic" w:hAnsi="Century Gothic" w:cs="Century Gothic"/>
          <w:b/>
          <w:sz w:val="20"/>
          <w:szCs w:val="20"/>
          <w:u w:val="single"/>
        </w:rPr>
      </w:pPr>
    </w:p>
    <w:p w:rsidR="008E7939" w:rsidRDefault="008E7939">
      <w:pPr>
        <w:ind w:left="1440" w:firstLine="720"/>
        <w:rPr>
          <w:rFonts w:ascii="Century Gothic" w:eastAsia="Century Gothic" w:hAnsi="Century Gothic" w:cs="Century Gothic"/>
          <w:b/>
          <w:sz w:val="20"/>
          <w:szCs w:val="20"/>
          <w:u w:val="single"/>
        </w:rPr>
      </w:pPr>
    </w:p>
    <w:p w:rsidR="008E7939" w:rsidRDefault="008E7939">
      <w:pPr>
        <w:ind w:left="1440" w:firstLine="720"/>
        <w:rPr>
          <w:rFonts w:ascii="Century Gothic" w:eastAsia="Century Gothic" w:hAnsi="Century Gothic" w:cs="Century Gothic"/>
          <w:b/>
          <w:sz w:val="20"/>
          <w:szCs w:val="20"/>
          <w:u w:val="single"/>
        </w:rPr>
      </w:pPr>
    </w:p>
    <w:p w:rsidR="008E7939" w:rsidRDefault="008E7939">
      <w:pPr>
        <w:ind w:left="1440" w:firstLine="720"/>
        <w:rPr>
          <w:rFonts w:ascii="Century Gothic" w:eastAsia="Century Gothic" w:hAnsi="Century Gothic" w:cs="Century Gothic"/>
          <w:b/>
          <w:sz w:val="20"/>
          <w:szCs w:val="20"/>
          <w:u w:val="single"/>
        </w:rPr>
      </w:pPr>
    </w:p>
    <w:p w:rsidR="008E7939" w:rsidRDefault="008E7939">
      <w:pPr>
        <w:ind w:left="1440" w:firstLine="720"/>
        <w:rPr>
          <w:rFonts w:ascii="Century Gothic" w:eastAsia="Century Gothic" w:hAnsi="Century Gothic" w:cs="Century Gothic"/>
          <w:b/>
          <w:sz w:val="20"/>
          <w:szCs w:val="20"/>
          <w:u w:val="single"/>
        </w:rPr>
      </w:pPr>
    </w:p>
    <w:p w:rsidR="008E7939" w:rsidRPr="00FF1650" w:rsidRDefault="0064413F">
      <w:pPr>
        <w:ind w:left="1440" w:hanging="900"/>
        <w:jc w:val="center"/>
        <w:rPr>
          <w:rFonts w:ascii="Century Gothic" w:eastAsia="Century Gothic" w:hAnsi="Century Gothic" w:cs="Century Gothic"/>
          <w:b/>
          <w:caps/>
          <w:sz w:val="20"/>
          <w:szCs w:val="20"/>
          <w:u w:val="single"/>
        </w:rPr>
      </w:pPr>
      <w:r w:rsidRPr="00FF1650">
        <w:rPr>
          <w:rFonts w:ascii="Century Gothic" w:eastAsia="Century Gothic" w:hAnsi="Century Gothic" w:cs="Century Gothic"/>
          <w:b/>
          <w:caps/>
          <w:sz w:val="20"/>
          <w:szCs w:val="20"/>
          <w:u w:val="single"/>
        </w:rPr>
        <w:t>Schedule 2 (Payment Terms)</w:t>
      </w:r>
    </w:p>
    <w:p w:rsidR="008E7939" w:rsidRDefault="0064413F">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The Principal shall pay the Developer the total sum of </w:t>
      </w:r>
      <w:r>
        <w:rPr>
          <w:rFonts w:ascii="Century Gothic" w:eastAsia="Century Gothic" w:hAnsi="Century Gothic" w:cs="Century Gothic"/>
          <w:strike/>
          <w:sz w:val="20"/>
          <w:szCs w:val="20"/>
        </w:rPr>
        <w:t>N</w:t>
      </w:r>
      <w:r>
        <w:rPr>
          <w:rFonts w:ascii="Century Gothic" w:eastAsia="Century Gothic" w:hAnsi="Century Gothic" w:cs="Century Gothic"/>
          <w:sz w:val="20"/>
          <w:szCs w:val="20"/>
        </w:rPr>
        <w:t>6</w:t>
      </w:r>
      <w:proofErr w:type="gramStart"/>
      <w:r>
        <w:rPr>
          <w:rFonts w:ascii="Century Gothic" w:eastAsia="Century Gothic" w:hAnsi="Century Gothic" w:cs="Century Gothic"/>
          <w:sz w:val="20"/>
          <w:szCs w:val="20"/>
        </w:rPr>
        <w:t>,500,000.00</w:t>
      </w:r>
      <w:proofErr w:type="gramEnd"/>
      <w:r>
        <w:rPr>
          <w:rFonts w:ascii="Century Gothic" w:eastAsia="Century Gothic" w:hAnsi="Century Gothic" w:cs="Century Gothic"/>
          <w:sz w:val="20"/>
          <w:szCs w:val="20"/>
        </w:rPr>
        <w:t xml:space="preserve"> (Six Million Five Hundred thousand Naira Only) for the Services, Software and the deliverables under this Agreement, </w:t>
      </w:r>
      <w:ins w:id="74" w:author="Bolu Ojewole" w:date="2021-09-11T21:43:00Z">
        <w:r w:rsidR="00DE48DE">
          <w:rPr>
            <w:rFonts w:ascii="Century Gothic" w:eastAsia="Century Gothic" w:hAnsi="Century Gothic" w:cs="Century Gothic"/>
            <w:sz w:val="20"/>
            <w:szCs w:val="20"/>
          </w:rPr>
          <w:t xml:space="preserve">upon delivery of each milestone, provided that the </w:t>
        </w:r>
      </w:ins>
      <w:ins w:id="75" w:author="Bolu Ojewole" w:date="2021-09-11T21:44:00Z">
        <w:r w:rsidR="00DE48DE">
          <w:rPr>
            <w:rFonts w:ascii="Century Gothic" w:eastAsia="Century Gothic" w:hAnsi="Century Gothic" w:cs="Century Gothic"/>
            <w:sz w:val="20"/>
            <w:szCs w:val="20"/>
          </w:rPr>
          <w:t xml:space="preserve">Principal shall be entitled to make such deductions to the Contract Price or any milestone payment due for delays by the Developer in providing the Services. </w:t>
        </w:r>
      </w:ins>
      <w:del w:id="76" w:author="Bolu Ojewole" w:date="2021-09-11T21:43:00Z">
        <w:r w:rsidDel="00DE48DE">
          <w:rPr>
            <w:rFonts w:ascii="Century Gothic" w:eastAsia="Century Gothic" w:hAnsi="Century Gothic" w:cs="Century Gothic"/>
            <w:sz w:val="20"/>
            <w:szCs w:val="20"/>
          </w:rPr>
          <w:delText>in accordance with the agreed milestone.</w:delText>
        </w:r>
      </w:del>
    </w:p>
    <w:p w:rsidR="008E7939" w:rsidRDefault="008E7939">
      <w:pPr>
        <w:ind w:left="1440" w:firstLine="720"/>
        <w:rPr>
          <w:rFonts w:ascii="Century Gothic" w:eastAsia="Century Gothic" w:hAnsi="Century Gothic" w:cs="Century Gothic"/>
          <w:b/>
          <w:sz w:val="20"/>
          <w:szCs w:val="20"/>
          <w:u w:val="single"/>
        </w:rPr>
      </w:pPr>
    </w:p>
    <w:p w:rsidR="008E7939" w:rsidRDefault="008E7939">
      <w:pPr>
        <w:ind w:left="1440" w:firstLine="720"/>
        <w:rPr>
          <w:rFonts w:ascii="Century Gothic" w:eastAsia="Century Gothic" w:hAnsi="Century Gothic" w:cs="Century Gothic"/>
          <w:b/>
          <w:sz w:val="20"/>
          <w:szCs w:val="20"/>
          <w:u w:val="single"/>
        </w:rPr>
      </w:pPr>
    </w:p>
    <w:p w:rsidR="008E7939" w:rsidRDefault="008E7939">
      <w:pPr>
        <w:ind w:left="1440" w:firstLine="720"/>
        <w:rPr>
          <w:rFonts w:ascii="Century Gothic" w:eastAsia="Century Gothic" w:hAnsi="Century Gothic" w:cs="Century Gothic"/>
          <w:b/>
          <w:sz w:val="20"/>
          <w:szCs w:val="20"/>
          <w:u w:val="single"/>
        </w:rPr>
      </w:pPr>
    </w:p>
    <w:p w:rsidR="008E7939" w:rsidRDefault="008E7939">
      <w:pPr>
        <w:ind w:left="1440" w:firstLine="720"/>
        <w:rPr>
          <w:rFonts w:ascii="Century Gothic" w:eastAsia="Century Gothic" w:hAnsi="Century Gothic" w:cs="Century Gothic"/>
          <w:b/>
          <w:sz w:val="20"/>
          <w:szCs w:val="20"/>
          <w:u w:val="single"/>
        </w:rPr>
      </w:pPr>
    </w:p>
    <w:p w:rsidR="008E7939" w:rsidRDefault="008E7939">
      <w:pPr>
        <w:ind w:left="1440" w:firstLine="720"/>
        <w:rPr>
          <w:rFonts w:ascii="Century Gothic" w:eastAsia="Century Gothic" w:hAnsi="Century Gothic" w:cs="Century Gothic"/>
          <w:b/>
          <w:sz w:val="20"/>
          <w:szCs w:val="20"/>
          <w:u w:val="single"/>
        </w:rPr>
      </w:pPr>
    </w:p>
    <w:p w:rsidR="008E7939" w:rsidRDefault="008E7939">
      <w:pPr>
        <w:ind w:left="1440" w:firstLine="720"/>
        <w:rPr>
          <w:rFonts w:ascii="Century Gothic" w:eastAsia="Century Gothic" w:hAnsi="Century Gothic" w:cs="Century Gothic"/>
          <w:b/>
          <w:sz w:val="20"/>
          <w:szCs w:val="20"/>
          <w:u w:val="single"/>
        </w:rPr>
      </w:pPr>
    </w:p>
    <w:p w:rsidR="008E7939" w:rsidRDefault="008E7939">
      <w:pPr>
        <w:ind w:left="1440" w:firstLine="720"/>
        <w:rPr>
          <w:rFonts w:ascii="Century Gothic" w:eastAsia="Century Gothic" w:hAnsi="Century Gothic" w:cs="Century Gothic"/>
          <w:b/>
          <w:sz w:val="20"/>
          <w:szCs w:val="20"/>
          <w:u w:val="single"/>
        </w:rPr>
      </w:pPr>
    </w:p>
    <w:p w:rsidR="008E7939" w:rsidRDefault="008E7939">
      <w:pPr>
        <w:ind w:left="1440" w:firstLine="720"/>
        <w:rPr>
          <w:rFonts w:ascii="Century Gothic" w:eastAsia="Century Gothic" w:hAnsi="Century Gothic" w:cs="Century Gothic"/>
          <w:b/>
          <w:sz w:val="20"/>
          <w:szCs w:val="20"/>
          <w:u w:val="single"/>
        </w:rPr>
      </w:pPr>
    </w:p>
    <w:p w:rsidR="008E7939" w:rsidRDefault="008E7939">
      <w:pPr>
        <w:ind w:left="1440" w:firstLine="720"/>
        <w:rPr>
          <w:rFonts w:ascii="Century Gothic" w:eastAsia="Century Gothic" w:hAnsi="Century Gothic" w:cs="Century Gothic"/>
          <w:b/>
          <w:sz w:val="20"/>
          <w:szCs w:val="20"/>
          <w:u w:val="single"/>
        </w:rPr>
      </w:pPr>
    </w:p>
    <w:p w:rsidR="008E7939" w:rsidRDefault="008E7939">
      <w:pPr>
        <w:ind w:left="1440" w:firstLine="720"/>
        <w:rPr>
          <w:rFonts w:ascii="Century Gothic" w:eastAsia="Century Gothic" w:hAnsi="Century Gothic" w:cs="Century Gothic"/>
          <w:b/>
          <w:sz w:val="20"/>
          <w:szCs w:val="20"/>
          <w:u w:val="single"/>
        </w:rPr>
      </w:pPr>
    </w:p>
    <w:p w:rsidR="008E7939" w:rsidRDefault="008E7939">
      <w:pPr>
        <w:ind w:left="1440" w:firstLine="720"/>
        <w:rPr>
          <w:rFonts w:ascii="Century Gothic" w:eastAsia="Century Gothic" w:hAnsi="Century Gothic" w:cs="Century Gothic"/>
          <w:b/>
          <w:sz w:val="20"/>
          <w:szCs w:val="20"/>
          <w:u w:val="single"/>
        </w:rPr>
      </w:pPr>
    </w:p>
    <w:p w:rsidR="008E7939" w:rsidRDefault="008E7939">
      <w:pPr>
        <w:ind w:left="1440" w:firstLine="720"/>
        <w:rPr>
          <w:rFonts w:ascii="Century Gothic" w:eastAsia="Century Gothic" w:hAnsi="Century Gothic" w:cs="Century Gothic"/>
          <w:b/>
          <w:sz w:val="20"/>
          <w:szCs w:val="20"/>
          <w:u w:val="single"/>
        </w:rPr>
      </w:pPr>
    </w:p>
    <w:p w:rsidR="008E7939" w:rsidRDefault="008E7939">
      <w:pPr>
        <w:rPr>
          <w:rFonts w:ascii="Century Gothic" w:eastAsia="Century Gothic" w:hAnsi="Century Gothic" w:cs="Century Gothic"/>
          <w:sz w:val="20"/>
          <w:szCs w:val="20"/>
        </w:rPr>
      </w:pPr>
    </w:p>
    <w:sectPr w:rsidR="008E7939">
      <w:pgSz w:w="12240" w:h="15840"/>
      <w:pgMar w:top="1440" w:right="900" w:bottom="1440" w:left="99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451" w:rsidRDefault="009A1451">
      <w:pPr>
        <w:spacing w:after="0" w:line="240" w:lineRule="auto"/>
      </w:pPr>
      <w:r>
        <w:separator/>
      </w:r>
    </w:p>
  </w:endnote>
  <w:endnote w:type="continuationSeparator" w:id="0">
    <w:p w:rsidR="009A1451" w:rsidRDefault="009A1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451" w:rsidRDefault="009A1451">
      <w:pPr>
        <w:spacing w:after="0" w:line="240" w:lineRule="auto"/>
      </w:pPr>
      <w:r>
        <w:separator/>
      </w:r>
    </w:p>
  </w:footnote>
  <w:footnote w:type="continuationSeparator" w:id="0">
    <w:p w:rsidR="009A1451" w:rsidRDefault="009A14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E75D4"/>
    <w:multiLevelType w:val="multilevel"/>
    <w:tmpl w:val="3C1ED766"/>
    <w:lvl w:ilvl="0">
      <w:start w:val="1"/>
      <w:numFmt w:val="lowerRoman"/>
      <w:lvlText w:val="%1."/>
      <w:lvlJc w:val="righ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8E026F3"/>
    <w:multiLevelType w:val="multilevel"/>
    <w:tmpl w:val="DB5E620E"/>
    <w:lvl w:ilvl="0">
      <w:start w:val="1"/>
      <w:numFmt w:val="upperLetter"/>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9A6693"/>
    <w:multiLevelType w:val="multilevel"/>
    <w:tmpl w:val="C7CEA4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7B0722E"/>
    <w:multiLevelType w:val="multilevel"/>
    <w:tmpl w:val="339C5C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19E05B7C"/>
    <w:multiLevelType w:val="multilevel"/>
    <w:tmpl w:val="BDD2CF9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2F3424F6"/>
    <w:multiLevelType w:val="multilevel"/>
    <w:tmpl w:val="5658030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nsid w:val="377E12E8"/>
    <w:multiLevelType w:val="multilevel"/>
    <w:tmpl w:val="E9C00220"/>
    <w:lvl w:ilvl="0">
      <w:start w:val="1"/>
      <w:numFmt w:val="decimal"/>
      <w:lvlText w:val="%1."/>
      <w:lvlJc w:val="left"/>
      <w:pPr>
        <w:ind w:left="283" w:hanging="283"/>
      </w:pPr>
      <w:rPr>
        <w:smallCaps w:val="0"/>
        <w:strike w:val="0"/>
        <w:shd w:val="clear" w:color="auto" w:fill="auto"/>
        <w:vertAlign w:val="baseline"/>
      </w:rPr>
    </w:lvl>
    <w:lvl w:ilvl="1">
      <w:start w:val="1"/>
      <w:numFmt w:val="decimal"/>
      <w:lvlText w:val="%1.%2."/>
      <w:lvlJc w:val="left"/>
      <w:pPr>
        <w:ind w:left="567" w:hanging="283"/>
      </w:pPr>
      <w:rPr>
        <w:b w:val="0"/>
        <w:smallCaps w:val="0"/>
        <w:strike w:val="0"/>
        <w:shd w:val="clear" w:color="auto" w:fill="auto"/>
        <w:vertAlign w:val="baseline"/>
      </w:rPr>
    </w:lvl>
    <w:lvl w:ilvl="2">
      <w:start w:val="1"/>
      <w:numFmt w:val="decimal"/>
      <w:lvlText w:val="%1.%2.%3."/>
      <w:lvlJc w:val="left"/>
      <w:pPr>
        <w:ind w:left="1003" w:hanging="283"/>
      </w:pPr>
      <w:rPr>
        <w:b w:val="0"/>
        <w:smallCaps w:val="0"/>
        <w:strike w:val="0"/>
        <w:shd w:val="clear" w:color="auto" w:fill="auto"/>
        <w:vertAlign w:val="baseline"/>
      </w:rPr>
    </w:lvl>
    <w:lvl w:ilvl="3">
      <w:start w:val="1"/>
      <w:numFmt w:val="decimal"/>
      <w:lvlText w:val="%1.%2.%3.%4."/>
      <w:lvlJc w:val="left"/>
      <w:pPr>
        <w:ind w:left="1363" w:hanging="282"/>
      </w:pPr>
      <w:rPr>
        <w:smallCaps w:val="0"/>
        <w:strike w:val="0"/>
        <w:shd w:val="clear" w:color="auto" w:fill="auto"/>
        <w:vertAlign w:val="baseline"/>
      </w:rPr>
    </w:lvl>
    <w:lvl w:ilvl="4">
      <w:start w:val="1"/>
      <w:numFmt w:val="decimal"/>
      <w:lvlText w:val="%1.%2.%3.%4.%5."/>
      <w:lvlJc w:val="left"/>
      <w:pPr>
        <w:ind w:left="1723" w:hanging="283"/>
      </w:pPr>
      <w:rPr>
        <w:smallCaps w:val="0"/>
        <w:strike w:val="0"/>
        <w:shd w:val="clear" w:color="auto" w:fill="auto"/>
        <w:vertAlign w:val="baseline"/>
      </w:rPr>
    </w:lvl>
    <w:lvl w:ilvl="5">
      <w:start w:val="1"/>
      <w:numFmt w:val="decimal"/>
      <w:lvlText w:val="%1.%2.%3.%4.%5.%6."/>
      <w:lvlJc w:val="left"/>
      <w:pPr>
        <w:ind w:left="2083" w:hanging="283"/>
      </w:pPr>
      <w:rPr>
        <w:smallCaps w:val="0"/>
        <w:strike w:val="0"/>
        <w:shd w:val="clear" w:color="auto" w:fill="auto"/>
        <w:vertAlign w:val="baseline"/>
      </w:rPr>
    </w:lvl>
    <w:lvl w:ilvl="6">
      <w:start w:val="1"/>
      <w:numFmt w:val="decimal"/>
      <w:lvlText w:val="%1.%2.%3.%4.%5.%6.%7."/>
      <w:lvlJc w:val="left"/>
      <w:pPr>
        <w:ind w:left="2443" w:hanging="283"/>
      </w:pPr>
      <w:rPr>
        <w:smallCaps w:val="0"/>
        <w:strike w:val="0"/>
        <w:shd w:val="clear" w:color="auto" w:fill="auto"/>
        <w:vertAlign w:val="baseline"/>
      </w:rPr>
    </w:lvl>
    <w:lvl w:ilvl="7">
      <w:start w:val="1"/>
      <w:numFmt w:val="decimal"/>
      <w:lvlText w:val="%1.%2.%3.%4.%5.%6.%7.%8."/>
      <w:lvlJc w:val="left"/>
      <w:pPr>
        <w:ind w:left="2803" w:hanging="283"/>
      </w:pPr>
      <w:rPr>
        <w:smallCaps w:val="0"/>
        <w:strike w:val="0"/>
        <w:shd w:val="clear" w:color="auto" w:fill="auto"/>
        <w:vertAlign w:val="baseline"/>
      </w:rPr>
    </w:lvl>
    <w:lvl w:ilvl="8">
      <w:start w:val="1"/>
      <w:numFmt w:val="decimal"/>
      <w:lvlText w:val="%1.%2.%3.%4.%5.%6.%7.%8.%9."/>
      <w:lvlJc w:val="left"/>
      <w:pPr>
        <w:ind w:left="3163" w:hanging="283"/>
      </w:pPr>
      <w:rPr>
        <w:smallCaps w:val="0"/>
        <w:strike w:val="0"/>
        <w:shd w:val="clear" w:color="auto" w:fill="auto"/>
        <w:vertAlign w:val="baseline"/>
      </w:rPr>
    </w:lvl>
  </w:abstractNum>
  <w:abstractNum w:abstractNumId="7">
    <w:nsid w:val="66D124E3"/>
    <w:multiLevelType w:val="multilevel"/>
    <w:tmpl w:val="8D14B9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68D214EC"/>
    <w:multiLevelType w:val="hybridMultilevel"/>
    <w:tmpl w:val="A05EB6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7346323"/>
    <w:multiLevelType w:val="multilevel"/>
    <w:tmpl w:val="EAE4D5B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nsid w:val="7D02064A"/>
    <w:multiLevelType w:val="multilevel"/>
    <w:tmpl w:val="09A08F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2"/>
  </w:num>
  <w:num w:numId="4">
    <w:abstractNumId w:val="6"/>
  </w:num>
  <w:num w:numId="5">
    <w:abstractNumId w:val="7"/>
  </w:num>
  <w:num w:numId="6">
    <w:abstractNumId w:val="9"/>
  </w:num>
  <w:num w:numId="7">
    <w:abstractNumId w:val="1"/>
  </w:num>
  <w:num w:numId="8">
    <w:abstractNumId w:val="3"/>
  </w:num>
  <w:num w:numId="9">
    <w:abstractNumId w:val="5"/>
  </w:num>
  <w:num w:numId="10">
    <w:abstractNumId w:val="10"/>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lu Ojewole">
    <w15:presenceInfo w15:providerId="AD" w15:userId="S-1-5-21-1667739216-519304576-1764809940-27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939"/>
    <w:rsid w:val="00012D08"/>
    <w:rsid w:val="0031479E"/>
    <w:rsid w:val="0063784D"/>
    <w:rsid w:val="0064413F"/>
    <w:rsid w:val="00823320"/>
    <w:rsid w:val="008E7939"/>
    <w:rsid w:val="009A1451"/>
    <w:rsid w:val="009B7B03"/>
    <w:rsid w:val="00B2606E"/>
    <w:rsid w:val="00B70C95"/>
    <w:rsid w:val="00C8754F"/>
    <w:rsid w:val="00CA1FF9"/>
    <w:rsid w:val="00D133D4"/>
    <w:rsid w:val="00DE48DE"/>
    <w:rsid w:val="00FF1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52A5D1-3852-4DBB-8345-E60494981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A24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47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A2473"/>
    <w:rPr>
      <w:b/>
      <w:bCs/>
    </w:rPr>
  </w:style>
  <w:style w:type="character" w:customStyle="1" w:styleId="CommentSubjectChar">
    <w:name w:val="Comment Subject Char"/>
    <w:basedOn w:val="CommentTextChar"/>
    <w:link w:val="CommentSubject"/>
    <w:uiPriority w:val="99"/>
    <w:semiHidden/>
    <w:rsid w:val="00BA2473"/>
    <w:rPr>
      <w:b/>
      <w:bCs/>
      <w:sz w:val="20"/>
      <w:szCs w:val="20"/>
    </w:rPr>
  </w:style>
  <w:style w:type="paragraph" w:styleId="ListParagraph">
    <w:name w:val="List Paragraph"/>
    <w:aliases w:val="b1,Number_1"/>
    <w:basedOn w:val="Normal"/>
    <w:link w:val="ListParagraphChar"/>
    <w:uiPriority w:val="34"/>
    <w:qFormat/>
    <w:rsid w:val="00712F03"/>
    <w:pPr>
      <w:ind w:left="720"/>
      <w:contextualSpacing/>
    </w:pPr>
  </w:style>
  <w:style w:type="table" w:styleId="TableGrid">
    <w:name w:val="Table Grid"/>
    <w:basedOn w:val="TableNormal"/>
    <w:uiPriority w:val="39"/>
    <w:rsid w:val="002D1BE2"/>
    <w:pPr>
      <w:spacing w:after="0" w:line="240" w:lineRule="auto"/>
    </w:pPr>
    <w:rPr>
      <w:rFonts w:ascii="Times New Roman" w:eastAsia="Times New Roman" w:hAnsi="Times New Roman" w:cs="Times New Roman"/>
      <w:sz w:val="24"/>
      <w:szCs w:val="24"/>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1 Char,Number_1 Char"/>
    <w:link w:val="ListParagraph"/>
    <w:uiPriority w:val="34"/>
    <w:rsid w:val="002D1BE2"/>
  </w:style>
  <w:style w:type="table" w:customStyle="1" w:styleId="a1">
    <w:basedOn w:val="TableNormal"/>
    <w:pPr>
      <w:spacing w:after="0" w:line="240" w:lineRule="auto"/>
    </w:pPr>
    <w:rPr>
      <w:rFonts w:ascii="Times New Roman" w:eastAsia="Times New Roman" w:hAnsi="Times New Roman" w:cs="Times New Roman"/>
      <w:sz w:val="24"/>
      <w:szCs w:val="24"/>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rPr>
      <w:rFonts w:ascii="Times New Roman" w:eastAsia="Times New Roman" w:hAnsi="Times New Roman" w:cs="Times New Roman"/>
      <w:sz w:val="24"/>
      <w:szCs w:val="24"/>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rPr>
      <w:rFonts w:ascii="Times New Roman" w:eastAsia="Times New Roman" w:hAnsi="Times New Roman" w:cs="Times New Roman"/>
      <w:sz w:val="24"/>
      <w:szCs w:val="24"/>
    </w:rPr>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rPr>
      <w:rFonts w:ascii="Times New Roman" w:eastAsia="Times New Roman" w:hAnsi="Times New Roman" w:cs="Times New Roman"/>
      <w:sz w:val="24"/>
      <w:szCs w:val="24"/>
    </w:r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rPr>
      <w:rFonts w:ascii="Times New Roman" w:eastAsia="Times New Roman" w:hAnsi="Times New Roman" w:cs="Times New Roman"/>
      <w:sz w:val="24"/>
      <w:szCs w:val="24"/>
    </w:r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rPr>
      <w:rFonts w:ascii="Times New Roman" w:eastAsia="Times New Roman" w:hAnsi="Times New Roman" w:cs="Times New Roman"/>
      <w:sz w:val="24"/>
      <w:szCs w:val="24"/>
    </w:r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314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79E"/>
  </w:style>
  <w:style w:type="paragraph" w:styleId="Footer">
    <w:name w:val="footer"/>
    <w:basedOn w:val="Normal"/>
    <w:link w:val="FooterChar"/>
    <w:uiPriority w:val="99"/>
    <w:unhideWhenUsed/>
    <w:rsid w:val="00314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79E"/>
  </w:style>
  <w:style w:type="character" w:styleId="Strong">
    <w:name w:val="Strong"/>
    <w:basedOn w:val="DefaultParagraphFont"/>
    <w:uiPriority w:val="22"/>
    <w:qFormat/>
    <w:rsid w:val="00CA1FF9"/>
    <w:rPr>
      <w:b/>
      <w:bCs/>
    </w:rPr>
  </w:style>
  <w:style w:type="character" w:styleId="Hyperlink">
    <w:name w:val="Hyperlink"/>
    <w:basedOn w:val="DefaultParagraphFont"/>
    <w:uiPriority w:val="99"/>
    <w:semiHidden/>
    <w:unhideWhenUsed/>
    <w:rsid w:val="00CA1F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figma.com/file/Gldp4mWUvceBNGg6NEIskU/FaNect?node-id=0%3A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spreadsheets/d/1kXosIAkjiVz385SIQRJqfxYTFXupW__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AhbySBRR4WddSbcn6wqajS/GLw==">AMUW2mULRGUzdcNmbvC+pkfZF1atCJT++3l9d1yBP5kDir8qI9w1Y2iJE98PcqdTLUYewfUw5jw28Z695Y3Qetow2Ri6SctkBQS8cGYJykfFS+s2ONLhePRZ/j7zgJs5kfMd2YYmXXG2tVV0lAeRyXu1Ua7G/8k4Fffsgv/BLvwazjpEFFl2wmU=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3998</Words>
  <Characters>22792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Bolu Ojewole</dc:creator>
  <cp:lastModifiedBy>Bolu Ojewole</cp:lastModifiedBy>
  <cp:revision>6</cp:revision>
  <cp:lastPrinted>2021-09-11T21:56:00Z</cp:lastPrinted>
  <dcterms:created xsi:type="dcterms:W3CDTF">2021-09-11T20:58:00Z</dcterms:created>
  <dcterms:modified xsi:type="dcterms:W3CDTF">2021-09-11T21:57:00Z</dcterms:modified>
</cp:coreProperties>
</file>